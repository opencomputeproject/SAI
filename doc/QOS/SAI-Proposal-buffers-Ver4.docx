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369662"/>
        <w:docPartObj>
          <w:docPartGallery w:val="Cover Pages"/>
          <w:docPartUnique/>
        </w:docPartObj>
      </w:sdtPr>
      <w:sdtEndPr/>
      <w:sdtContent>
        <w:p w14:paraId="3F9BEB69" w14:textId="77777777" w:rsidR="002A0D5C" w:rsidRDefault="002A0D5C" w:rsidP="002A0D5C">
          <w:pPr>
            <w:jc w:val="center"/>
          </w:pPr>
          <w:r>
            <w:rPr>
              <w:noProof/>
              <w:lang w:bidi="he-IL"/>
            </w:rPr>
            <w:drawing>
              <wp:inline distT="0" distB="0" distL="0" distR="0" wp14:anchorId="116F8893" wp14:editId="7ED7353B">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16FBF4E8" w14:textId="77777777" w:rsidTr="005C5262">
            <w:tc>
              <w:tcPr>
                <w:tcW w:w="7923" w:type="dxa"/>
                <w:tcMar>
                  <w:top w:w="216" w:type="dxa"/>
                  <w:left w:w="115" w:type="dxa"/>
                  <w:bottom w:w="216" w:type="dxa"/>
                  <w:right w:w="115" w:type="dxa"/>
                </w:tcMar>
              </w:tcPr>
              <w:p w14:paraId="5BA2FE20" w14:textId="77777777" w:rsidR="002A0D5C" w:rsidRDefault="002A0D5C" w:rsidP="005C5262">
                <w:pPr>
                  <w:pStyle w:val="NoSpacing"/>
                  <w:spacing w:line="256" w:lineRule="auto"/>
                  <w:rPr>
                    <w:color w:val="5B9BD5" w:themeColor="accent1"/>
                    <w:sz w:val="28"/>
                    <w:szCs w:val="28"/>
                  </w:rPr>
                </w:pPr>
              </w:p>
            </w:tc>
          </w:tr>
        </w:tbl>
        <w:p w14:paraId="5AEF359B" w14:textId="77777777" w:rsidR="002E65E0" w:rsidRDefault="002A0D5C" w:rsidP="002A0D5C">
          <w:pPr>
            <w:pStyle w:val="Title"/>
            <w:jc w:val="center"/>
          </w:pPr>
          <w:r>
            <w:t>S</w:t>
          </w:r>
          <w:r w:rsidR="002D4814">
            <w:t xml:space="preserve">witch Abstraction Interface </w:t>
          </w:r>
        </w:p>
        <w:p w14:paraId="25E86688" w14:textId="77777777"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FB24679" w14:textId="77777777" w:rsidR="002A0D5C" w:rsidRDefault="002A0D5C" w:rsidP="002A0D5C"/>
        <w:p w14:paraId="55466C58" w14:textId="77777777"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367B537B" w14:textId="77777777" w:rsidTr="009E0E8A">
            <w:tc>
              <w:tcPr>
                <w:tcW w:w="1435" w:type="dxa"/>
              </w:tcPr>
              <w:p w14:paraId="09B74463" w14:textId="77777777" w:rsidR="00354F69" w:rsidRDefault="00334DD0" w:rsidP="002A0D5C">
                <w:pPr>
                  <w:rPr>
                    <w:b/>
                  </w:rPr>
                </w:pPr>
                <w:r>
                  <w:rPr>
                    <w:b/>
                  </w:rPr>
                  <w:t>Title</w:t>
                </w:r>
              </w:p>
            </w:tc>
            <w:tc>
              <w:tcPr>
                <w:tcW w:w="7915" w:type="dxa"/>
              </w:tcPr>
              <w:p w14:paraId="56C74A54" w14:textId="77777777" w:rsidR="00354F69" w:rsidRDefault="003A46A6" w:rsidP="002A0D5C">
                <w:pPr>
                  <w:rPr>
                    <w:b/>
                  </w:rPr>
                </w:pPr>
                <w:r>
                  <w:rPr>
                    <w:b/>
                  </w:rPr>
                  <w:t>Buffers</w:t>
                </w:r>
                <w:r w:rsidR="00110B63">
                  <w:rPr>
                    <w:b/>
                  </w:rPr>
                  <w:t xml:space="preserve"> API’s</w:t>
                </w:r>
              </w:p>
            </w:tc>
          </w:tr>
          <w:tr w:rsidR="00334DD0" w14:paraId="1566A26C" w14:textId="77777777" w:rsidTr="009E0E8A">
            <w:tc>
              <w:tcPr>
                <w:tcW w:w="1435" w:type="dxa"/>
              </w:tcPr>
              <w:p w14:paraId="343E5CCB" w14:textId="77777777" w:rsidR="00334DD0" w:rsidRDefault="00334DD0" w:rsidP="002A0D5C">
                <w:pPr>
                  <w:rPr>
                    <w:b/>
                  </w:rPr>
                </w:pPr>
                <w:r>
                  <w:rPr>
                    <w:b/>
                  </w:rPr>
                  <w:t>Authors</w:t>
                </w:r>
              </w:p>
            </w:tc>
            <w:tc>
              <w:tcPr>
                <w:tcW w:w="7915" w:type="dxa"/>
              </w:tcPr>
              <w:p w14:paraId="577A99AF" w14:textId="77777777" w:rsidR="00334DD0" w:rsidRDefault="003A46A6" w:rsidP="002A0D5C">
                <w:pPr>
                  <w:rPr>
                    <w:b/>
                  </w:rPr>
                </w:pPr>
                <w:r>
                  <w:rPr>
                    <w:b/>
                  </w:rPr>
                  <w:t>Mellanox</w:t>
                </w:r>
              </w:p>
            </w:tc>
          </w:tr>
          <w:tr w:rsidR="00354F69" w14:paraId="34464573" w14:textId="77777777" w:rsidTr="009E0E8A">
            <w:tc>
              <w:tcPr>
                <w:tcW w:w="1435" w:type="dxa"/>
              </w:tcPr>
              <w:p w14:paraId="1D71C687" w14:textId="77777777" w:rsidR="00354F69" w:rsidRDefault="009E0E8A" w:rsidP="002A0D5C">
                <w:pPr>
                  <w:rPr>
                    <w:b/>
                  </w:rPr>
                </w:pPr>
                <w:r>
                  <w:rPr>
                    <w:b/>
                  </w:rPr>
                  <w:t>Status</w:t>
                </w:r>
              </w:p>
            </w:tc>
            <w:tc>
              <w:tcPr>
                <w:tcW w:w="7915" w:type="dxa"/>
              </w:tcPr>
              <w:p w14:paraId="30D9F2D9" w14:textId="77777777" w:rsidR="00354F69" w:rsidRDefault="00110B63" w:rsidP="002A0D5C">
                <w:pPr>
                  <w:rPr>
                    <w:b/>
                  </w:rPr>
                </w:pPr>
                <w:r>
                  <w:rPr>
                    <w:b/>
                  </w:rPr>
                  <w:t>In Review</w:t>
                </w:r>
              </w:p>
            </w:tc>
          </w:tr>
          <w:tr w:rsidR="00F325EE" w14:paraId="2C458E3E" w14:textId="77777777" w:rsidTr="009E0E8A">
            <w:tc>
              <w:tcPr>
                <w:tcW w:w="1435" w:type="dxa"/>
              </w:tcPr>
              <w:p w14:paraId="06E325B9" w14:textId="77777777" w:rsidR="00F325EE" w:rsidRDefault="00F325EE" w:rsidP="002A0D5C">
                <w:pPr>
                  <w:rPr>
                    <w:b/>
                  </w:rPr>
                </w:pPr>
                <w:r>
                  <w:rPr>
                    <w:b/>
                  </w:rPr>
                  <w:t>Type</w:t>
                </w:r>
              </w:p>
            </w:tc>
            <w:tc>
              <w:tcPr>
                <w:tcW w:w="7915" w:type="dxa"/>
              </w:tcPr>
              <w:p w14:paraId="532ACE9F" w14:textId="77777777" w:rsidR="00F325EE" w:rsidRDefault="001B7F35" w:rsidP="002A0D5C">
                <w:pPr>
                  <w:rPr>
                    <w:b/>
                  </w:rPr>
                </w:pPr>
                <w:r>
                  <w:rPr>
                    <w:b/>
                  </w:rPr>
                  <w:t>Standards Track</w:t>
                </w:r>
              </w:p>
            </w:tc>
          </w:tr>
          <w:tr w:rsidR="00354F69" w14:paraId="069B9A68" w14:textId="77777777" w:rsidTr="009E0E8A">
            <w:tc>
              <w:tcPr>
                <w:tcW w:w="1435" w:type="dxa"/>
              </w:tcPr>
              <w:p w14:paraId="036EAA42" w14:textId="77777777" w:rsidR="00354F69" w:rsidRDefault="009E0E8A" w:rsidP="002A0D5C">
                <w:pPr>
                  <w:rPr>
                    <w:b/>
                  </w:rPr>
                </w:pPr>
                <w:r>
                  <w:rPr>
                    <w:b/>
                  </w:rPr>
                  <w:t>Created</w:t>
                </w:r>
              </w:p>
            </w:tc>
            <w:tc>
              <w:tcPr>
                <w:tcW w:w="7915" w:type="dxa"/>
              </w:tcPr>
              <w:p w14:paraId="47864F43" w14:textId="77777777" w:rsidR="00354F69" w:rsidRDefault="00110B63" w:rsidP="003A46A6">
                <w:pPr>
                  <w:rPr>
                    <w:b/>
                  </w:rPr>
                </w:pPr>
                <w:r>
                  <w:rPr>
                    <w:b/>
                  </w:rPr>
                  <w:t>02/</w:t>
                </w:r>
                <w:r w:rsidR="003A46A6">
                  <w:rPr>
                    <w:b/>
                  </w:rPr>
                  <w:t>10</w:t>
                </w:r>
                <w:r>
                  <w:rPr>
                    <w:b/>
                  </w:rPr>
                  <w:t>/2015</w:t>
                </w:r>
              </w:p>
            </w:tc>
          </w:tr>
          <w:tr w:rsidR="00F425AC" w14:paraId="560E9837" w14:textId="77777777" w:rsidTr="009E0E8A">
            <w:tc>
              <w:tcPr>
                <w:tcW w:w="1435" w:type="dxa"/>
              </w:tcPr>
              <w:p w14:paraId="1A7F2BD3" w14:textId="77777777" w:rsidR="00F425AC" w:rsidRDefault="00F425AC" w:rsidP="002A0D5C">
                <w:pPr>
                  <w:rPr>
                    <w:b/>
                  </w:rPr>
                </w:pPr>
                <w:r>
                  <w:rPr>
                    <w:b/>
                  </w:rPr>
                  <w:t>SAI-Version</w:t>
                </w:r>
              </w:p>
            </w:tc>
            <w:tc>
              <w:tcPr>
                <w:tcW w:w="7915" w:type="dxa"/>
              </w:tcPr>
              <w:p w14:paraId="1BC0FF4B" w14:textId="647978AC" w:rsidR="00F425AC" w:rsidRDefault="003A46A6" w:rsidP="003A46A6">
                <w:pPr>
                  <w:rPr>
                    <w:b/>
                  </w:rPr>
                </w:pPr>
                <w:r>
                  <w:rPr>
                    <w:b/>
                  </w:rPr>
                  <w:t>V0.</w:t>
                </w:r>
                <w:r w:rsidR="00CE12F1">
                  <w:rPr>
                    <w:b/>
                    <w:highlight w:val="yellow"/>
                  </w:rPr>
                  <w:t>9.</w:t>
                </w:r>
                <w:del w:id="0" w:author="Wenda Ni" w:date="2019-07-18T14:51:00Z">
                  <w:r w:rsidR="00CE12F1" w:rsidDel="00EB36E8">
                    <w:rPr>
                      <w:b/>
                    </w:rPr>
                    <w:delText>3</w:delText>
                  </w:r>
                </w:del>
                <w:ins w:id="1" w:author="Wenda Ni" w:date="2019-07-18T14:51:00Z">
                  <w:r w:rsidR="00EB36E8">
                    <w:rPr>
                      <w:b/>
                    </w:rPr>
                    <w:t>4</w:t>
                  </w:r>
                </w:ins>
              </w:p>
            </w:tc>
          </w:tr>
        </w:tbl>
        <w:p w14:paraId="08F26A1F" w14:textId="77777777" w:rsidR="002D4814" w:rsidRDefault="002D4814">
          <w:pPr>
            <w:rPr>
              <w:b/>
            </w:rPr>
          </w:pPr>
          <w:r>
            <w:rPr>
              <w:b/>
            </w:rPr>
            <w:br w:type="page"/>
          </w:r>
        </w:p>
        <w:p w14:paraId="56DDEF91" w14:textId="77777777" w:rsidR="002A0D5C" w:rsidRDefault="002A0D5C" w:rsidP="002A0D5C"/>
        <w:p w14:paraId="1B3C7262" w14:textId="77777777" w:rsidR="002A0D5C" w:rsidRDefault="00586F10"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8FCD1DF" w14:textId="77777777" w:rsidR="002A0D5C" w:rsidRDefault="002A0D5C" w:rsidP="002A0D5C">
          <w:pPr>
            <w:pStyle w:val="TOCHeading"/>
          </w:pPr>
          <w:r w:rsidRPr="0058057F">
            <w:rPr>
              <w:b/>
            </w:rPr>
            <w:t>Contents</w:t>
          </w:r>
        </w:p>
        <w:p w14:paraId="62A66632" w14:textId="77777777" w:rsidR="002235A4" w:rsidRDefault="002A0D5C">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19926644" w:history="1">
            <w:r w:rsidR="002235A4" w:rsidRPr="0006480A">
              <w:rPr>
                <w:rStyle w:val="Hyperlink"/>
                <w:noProof/>
              </w:rPr>
              <w:t>List of Changes</w:t>
            </w:r>
            <w:r w:rsidR="002235A4">
              <w:rPr>
                <w:noProof/>
                <w:webHidden/>
              </w:rPr>
              <w:tab/>
            </w:r>
            <w:r w:rsidR="002235A4">
              <w:rPr>
                <w:noProof/>
                <w:webHidden/>
              </w:rPr>
              <w:fldChar w:fldCharType="begin"/>
            </w:r>
            <w:r w:rsidR="002235A4">
              <w:rPr>
                <w:noProof/>
                <w:webHidden/>
              </w:rPr>
              <w:instrText xml:space="preserve"> PAGEREF _Toc419926644 \h </w:instrText>
            </w:r>
            <w:r w:rsidR="002235A4">
              <w:rPr>
                <w:noProof/>
                <w:webHidden/>
              </w:rPr>
            </w:r>
            <w:r w:rsidR="002235A4">
              <w:rPr>
                <w:noProof/>
                <w:webHidden/>
              </w:rPr>
              <w:fldChar w:fldCharType="separate"/>
            </w:r>
            <w:r w:rsidR="002235A4">
              <w:rPr>
                <w:noProof/>
                <w:webHidden/>
              </w:rPr>
              <w:t>i</w:t>
            </w:r>
            <w:r w:rsidR="002235A4">
              <w:rPr>
                <w:noProof/>
                <w:webHidden/>
              </w:rPr>
              <w:fldChar w:fldCharType="end"/>
            </w:r>
          </w:hyperlink>
        </w:p>
        <w:p w14:paraId="24AB822E" w14:textId="77777777" w:rsidR="002235A4" w:rsidRDefault="00586F10">
          <w:pPr>
            <w:pStyle w:val="TOC1"/>
            <w:tabs>
              <w:tab w:val="left" w:pos="440"/>
              <w:tab w:val="right" w:leader="dot" w:pos="9350"/>
            </w:tabs>
            <w:rPr>
              <w:rFonts w:eastAsiaTheme="minorEastAsia"/>
              <w:noProof/>
              <w:lang w:bidi="he-IL"/>
            </w:rPr>
          </w:pPr>
          <w:hyperlink w:anchor="_Toc419926645" w:history="1">
            <w:r w:rsidR="002235A4" w:rsidRPr="0006480A">
              <w:rPr>
                <w:rStyle w:val="Hyperlink"/>
                <w:noProof/>
              </w:rPr>
              <w:t>1</w:t>
            </w:r>
            <w:r w:rsidR="002235A4">
              <w:rPr>
                <w:rFonts w:eastAsiaTheme="minorEastAsia"/>
                <w:noProof/>
                <w:lang w:bidi="he-IL"/>
              </w:rPr>
              <w:tab/>
            </w:r>
            <w:r w:rsidR="002235A4" w:rsidRPr="0006480A">
              <w:rPr>
                <w:rStyle w:val="Hyperlink"/>
                <w:noProof/>
              </w:rPr>
              <w:t>Overview</w:t>
            </w:r>
            <w:r w:rsidR="002235A4">
              <w:rPr>
                <w:noProof/>
                <w:webHidden/>
              </w:rPr>
              <w:tab/>
            </w:r>
            <w:r w:rsidR="002235A4">
              <w:rPr>
                <w:noProof/>
                <w:webHidden/>
              </w:rPr>
              <w:fldChar w:fldCharType="begin"/>
            </w:r>
            <w:r w:rsidR="002235A4">
              <w:rPr>
                <w:noProof/>
                <w:webHidden/>
              </w:rPr>
              <w:instrText xml:space="preserve"> PAGEREF _Toc419926645 \h </w:instrText>
            </w:r>
            <w:r w:rsidR="002235A4">
              <w:rPr>
                <w:noProof/>
                <w:webHidden/>
              </w:rPr>
            </w:r>
            <w:r w:rsidR="002235A4">
              <w:rPr>
                <w:noProof/>
                <w:webHidden/>
              </w:rPr>
              <w:fldChar w:fldCharType="separate"/>
            </w:r>
            <w:r w:rsidR="002235A4">
              <w:rPr>
                <w:noProof/>
                <w:webHidden/>
              </w:rPr>
              <w:t>1</w:t>
            </w:r>
            <w:r w:rsidR="002235A4">
              <w:rPr>
                <w:noProof/>
                <w:webHidden/>
              </w:rPr>
              <w:fldChar w:fldCharType="end"/>
            </w:r>
          </w:hyperlink>
        </w:p>
        <w:p w14:paraId="62ADD568" w14:textId="77777777" w:rsidR="002235A4" w:rsidRDefault="00586F10">
          <w:pPr>
            <w:pStyle w:val="TOC2"/>
            <w:tabs>
              <w:tab w:val="left" w:pos="880"/>
              <w:tab w:val="right" w:leader="dot" w:pos="9350"/>
            </w:tabs>
            <w:rPr>
              <w:rFonts w:eastAsiaTheme="minorEastAsia"/>
              <w:noProof/>
              <w:lang w:bidi="he-IL"/>
            </w:rPr>
          </w:pPr>
          <w:hyperlink w:anchor="_Toc419926646" w:history="1">
            <w:r w:rsidR="002235A4" w:rsidRPr="0006480A">
              <w:rPr>
                <w:rStyle w:val="Hyperlink"/>
                <w:noProof/>
              </w:rPr>
              <w:t>1.1</w:t>
            </w:r>
            <w:r w:rsidR="002235A4">
              <w:rPr>
                <w:rFonts w:eastAsiaTheme="minorEastAsia"/>
                <w:noProof/>
                <w:lang w:bidi="he-IL"/>
              </w:rPr>
              <w:tab/>
            </w:r>
            <w:r w:rsidR="002235A4" w:rsidRPr="0006480A">
              <w:rPr>
                <w:rStyle w:val="Hyperlink"/>
                <w:noProof/>
              </w:rPr>
              <w:t>Buffer pool</w:t>
            </w:r>
            <w:r w:rsidR="002235A4">
              <w:rPr>
                <w:noProof/>
                <w:webHidden/>
              </w:rPr>
              <w:tab/>
            </w:r>
            <w:r w:rsidR="002235A4">
              <w:rPr>
                <w:noProof/>
                <w:webHidden/>
              </w:rPr>
              <w:fldChar w:fldCharType="begin"/>
            </w:r>
            <w:r w:rsidR="002235A4">
              <w:rPr>
                <w:noProof/>
                <w:webHidden/>
              </w:rPr>
              <w:instrText xml:space="preserve"> PAGEREF _Toc419926646 \h </w:instrText>
            </w:r>
            <w:r w:rsidR="002235A4">
              <w:rPr>
                <w:noProof/>
                <w:webHidden/>
              </w:rPr>
            </w:r>
            <w:r w:rsidR="002235A4">
              <w:rPr>
                <w:noProof/>
                <w:webHidden/>
              </w:rPr>
              <w:fldChar w:fldCharType="separate"/>
            </w:r>
            <w:r w:rsidR="002235A4">
              <w:rPr>
                <w:noProof/>
                <w:webHidden/>
              </w:rPr>
              <w:t>1</w:t>
            </w:r>
            <w:r w:rsidR="002235A4">
              <w:rPr>
                <w:noProof/>
                <w:webHidden/>
              </w:rPr>
              <w:fldChar w:fldCharType="end"/>
            </w:r>
          </w:hyperlink>
        </w:p>
        <w:p w14:paraId="41E0E78C" w14:textId="77777777" w:rsidR="002235A4" w:rsidRDefault="00586F10">
          <w:pPr>
            <w:pStyle w:val="TOC2"/>
            <w:tabs>
              <w:tab w:val="left" w:pos="880"/>
              <w:tab w:val="right" w:leader="dot" w:pos="9350"/>
            </w:tabs>
            <w:rPr>
              <w:rFonts w:eastAsiaTheme="minorEastAsia"/>
              <w:noProof/>
              <w:lang w:bidi="he-IL"/>
            </w:rPr>
          </w:pPr>
          <w:hyperlink w:anchor="_Toc419926647" w:history="1">
            <w:r w:rsidR="002235A4" w:rsidRPr="0006480A">
              <w:rPr>
                <w:rStyle w:val="Hyperlink"/>
                <w:noProof/>
              </w:rPr>
              <w:t>1.2</w:t>
            </w:r>
            <w:r w:rsidR="002235A4">
              <w:rPr>
                <w:rFonts w:eastAsiaTheme="minorEastAsia"/>
                <w:noProof/>
                <w:lang w:bidi="he-IL"/>
              </w:rPr>
              <w:tab/>
            </w:r>
            <w:r w:rsidR="002235A4" w:rsidRPr="0006480A">
              <w:rPr>
                <w:rStyle w:val="Hyperlink"/>
                <w:noProof/>
              </w:rPr>
              <w:t>Ingress/Egress buffer allocation model</w:t>
            </w:r>
            <w:r w:rsidR="002235A4">
              <w:rPr>
                <w:noProof/>
                <w:webHidden/>
              </w:rPr>
              <w:tab/>
            </w:r>
            <w:r w:rsidR="002235A4">
              <w:rPr>
                <w:noProof/>
                <w:webHidden/>
              </w:rPr>
              <w:fldChar w:fldCharType="begin"/>
            </w:r>
            <w:r w:rsidR="002235A4">
              <w:rPr>
                <w:noProof/>
                <w:webHidden/>
              </w:rPr>
              <w:instrText xml:space="preserve"> PAGEREF _Toc419926647 \h </w:instrText>
            </w:r>
            <w:r w:rsidR="002235A4">
              <w:rPr>
                <w:noProof/>
                <w:webHidden/>
              </w:rPr>
            </w:r>
            <w:r w:rsidR="002235A4">
              <w:rPr>
                <w:noProof/>
                <w:webHidden/>
              </w:rPr>
              <w:fldChar w:fldCharType="separate"/>
            </w:r>
            <w:r w:rsidR="002235A4">
              <w:rPr>
                <w:noProof/>
                <w:webHidden/>
              </w:rPr>
              <w:t>1</w:t>
            </w:r>
            <w:r w:rsidR="002235A4">
              <w:rPr>
                <w:noProof/>
                <w:webHidden/>
              </w:rPr>
              <w:fldChar w:fldCharType="end"/>
            </w:r>
          </w:hyperlink>
        </w:p>
        <w:p w14:paraId="6C1FCDDC" w14:textId="77777777" w:rsidR="002235A4" w:rsidRDefault="00586F10">
          <w:pPr>
            <w:pStyle w:val="TOC3"/>
            <w:tabs>
              <w:tab w:val="left" w:pos="1320"/>
              <w:tab w:val="right" w:leader="dot" w:pos="9350"/>
            </w:tabs>
            <w:rPr>
              <w:rFonts w:eastAsiaTheme="minorEastAsia"/>
              <w:noProof/>
              <w:lang w:bidi="he-IL"/>
            </w:rPr>
          </w:pPr>
          <w:hyperlink w:anchor="_Toc419926648" w:history="1">
            <w:r w:rsidR="002235A4" w:rsidRPr="0006480A">
              <w:rPr>
                <w:rStyle w:val="Hyperlink"/>
                <w:noProof/>
              </w:rPr>
              <w:t>1.2.1</w:t>
            </w:r>
            <w:r w:rsidR="002235A4">
              <w:rPr>
                <w:rFonts w:eastAsiaTheme="minorEastAsia"/>
                <w:noProof/>
                <w:lang w:bidi="he-IL"/>
              </w:rPr>
              <w:tab/>
            </w:r>
            <w:r w:rsidR="002235A4" w:rsidRPr="0006480A">
              <w:rPr>
                <w:rStyle w:val="Hyperlink"/>
                <w:noProof/>
              </w:rPr>
              <w:t>Ingress pipe</w:t>
            </w:r>
            <w:r w:rsidR="002235A4">
              <w:rPr>
                <w:noProof/>
                <w:webHidden/>
              </w:rPr>
              <w:tab/>
            </w:r>
            <w:r w:rsidR="002235A4">
              <w:rPr>
                <w:noProof/>
                <w:webHidden/>
              </w:rPr>
              <w:fldChar w:fldCharType="begin"/>
            </w:r>
            <w:r w:rsidR="002235A4">
              <w:rPr>
                <w:noProof/>
                <w:webHidden/>
              </w:rPr>
              <w:instrText xml:space="preserve"> PAGEREF _Toc419926648 \h </w:instrText>
            </w:r>
            <w:r w:rsidR="002235A4">
              <w:rPr>
                <w:noProof/>
                <w:webHidden/>
              </w:rPr>
            </w:r>
            <w:r w:rsidR="002235A4">
              <w:rPr>
                <w:noProof/>
                <w:webHidden/>
              </w:rPr>
              <w:fldChar w:fldCharType="separate"/>
            </w:r>
            <w:r w:rsidR="002235A4">
              <w:rPr>
                <w:noProof/>
                <w:webHidden/>
              </w:rPr>
              <w:t>1</w:t>
            </w:r>
            <w:r w:rsidR="002235A4">
              <w:rPr>
                <w:noProof/>
                <w:webHidden/>
              </w:rPr>
              <w:fldChar w:fldCharType="end"/>
            </w:r>
          </w:hyperlink>
        </w:p>
        <w:p w14:paraId="1B294F42" w14:textId="77777777" w:rsidR="002235A4" w:rsidRDefault="00586F10">
          <w:pPr>
            <w:pStyle w:val="TOC3"/>
            <w:tabs>
              <w:tab w:val="left" w:pos="1320"/>
              <w:tab w:val="right" w:leader="dot" w:pos="9350"/>
            </w:tabs>
            <w:rPr>
              <w:rFonts w:eastAsiaTheme="minorEastAsia"/>
              <w:noProof/>
              <w:lang w:bidi="he-IL"/>
            </w:rPr>
          </w:pPr>
          <w:hyperlink w:anchor="_Toc419926649" w:history="1">
            <w:r w:rsidR="002235A4" w:rsidRPr="0006480A">
              <w:rPr>
                <w:rStyle w:val="Hyperlink"/>
                <w:noProof/>
              </w:rPr>
              <w:t>1.2.2</w:t>
            </w:r>
            <w:r w:rsidR="002235A4">
              <w:rPr>
                <w:rFonts w:eastAsiaTheme="minorEastAsia"/>
                <w:noProof/>
                <w:lang w:bidi="he-IL"/>
              </w:rPr>
              <w:tab/>
            </w:r>
            <w:r w:rsidR="002235A4" w:rsidRPr="0006480A">
              <w:rPr>
                <w:rStyle w:val="Hyperlink"/>
                <w:noProof/>
              </w:rPr>
              <w:t>Egress pipe</w:t>
            </w:r>
            <w:r w:rsidR="002235A4">
              <w:rPr>
                <w:noProof/>
                <w:webHidden/>
              </w:rPr>
              <w:tab/>
            </w:r>
            <w:r w:rsidR="002235A4">
              <w:rPr>
                <w:noProof/>
                <w:webHidden/>
              </w:rPr>
              <w:fldChar w:fldCharType="begin"/>
            </w:r>
            <w:r w:rsidR="002235A4">
              <w:rPr>
                <w:noProof/>
                <w:webHidden/>
              </w:rPr>
              <w:instrText xml:space="preserve"> PAGEREF _Toc419926649 \h </w:instrText>
            </w:r>
            <w:r w:rsidR="002235A4">
              <w:rPr>
                <w:noProof/>
                <w:webHidden/>
              </w:rPr>
            </w:r>
            <w:r w:rsidR="002235A4">
              <w:rPr>
                <w:noProof/>
                <w:webHidden/>
              </w:rPr>
              <w:fldChar w:fldCharType="separate"/>
            </w:r>
            <w:r w:rsidR="002235A4">
              <w:rPr>
                <w:noProof/>
                <w:webHidden/>
              </w:rPr>
              <w:t>2</w:t>
            </w:r>
            <w:r w:rsidR="002235A4">
              <w:rPr>
                <w:noProof/>
                <w:webHidden/>
              </w:rPr>
              <w:fldChar w:fldCharType="end"/>
            </w:r>
          </w:hyperlink>
        </w:p>
        <w:p w14:paraId="1AD264D4" w14:textId="77777777" w:rsidR="002235A4" w:rsidRDefault="00586F10">
          <w:pPr>
            <w:pStyle w:val="TOC3"/>
            <w:tabs>
              <w:tab w:val="left" w:pos="1320"/>
              <w:tab w:val="right" w:leader="dot" w:pos="9350"/>
            </w:tabs>
            <w:rPr>
              <w:rFonts w:eastAsiaTheme="minorEastAsia"/>
              <w:noProof/>
              <w:lang w:bidi="he-IL"/>
            </w:rPr>
          </w:pPr>
          <w:hyperlink w:anchor="_Toc419926650" w:history="1">
            <w:r w:rsidR="002235A4" w:rsidRPr="0006480A">
              <w:rPr>
                <w:rStyle w:val="Hyperlink"/>
                <w:noProof/>
              </w:rPr>
              <w:t>1.2.3</w:t>
            </w:r>
            <w:r w:rsidR="002235A4">
              <w:rPr>
                <w:rFonts w:eastAsiaTheme="minorEastAsia"/>
                <w:noProof/>
                <w:lang w:bidi="he-IL"/>
              </w:rPr>
              <w:tab/>
            </w:r>
            <w:r w:rsidR="002235A4" w:rsidRPr="0006480A">
              <w:rPr>
                <w:rStyle w:val="Hyperlink"/>
                <w:noProof/>
              </w:rPr>
              <w:t>Ingress and egress buffer admission rule</w:t>
            </w:r>
            <w:r w:rsidR="002235A4">
              <w:rPr>
                <w:noProof/>
                <w:webHidden/>
              </w:rPr>
              <w:tab/>
            </w:r>
            <w:r w:rsidR="002235A4">
              <w:rPr>
                <w:noProof/>
                <w:webHidden/>
              </w:rPr>
              <w:fldChar w:fldCharType="begin"/>
            </w:r>
            <w:r w:rsidR="002235A4">
              <w:rPr>
                <w:noProof/>
                <w:webHidden/>
              </w:rPr>
              <w:instrText xml:space="preserve"> PAGEREF _Toc419926650 \h </w:instrText>
            </w:r>
            <w:r w:rsidR="002235A4">
              <w:rPr>
                <w:noProof/>
                <w:webHidden/>
              </w:rPr>
            </w:r>
            <w:r w:rsidR="002235A4">
              <w:rPr>
                <w:noProof/>
                <w:webHidden/>
              </w:rPr>
              <w:fldChar w:fldCharType="separate"/>
            </w:r>
            <w:r w:rsidR="002235A4">
              <w:rPr>
                <w:noProof/>
                <w:webHidden/>
              </w:rPr>
              <w:t>3</w:t>
            </w:r>
            <w:r w:rsidR="002235A4">
              <w:rPr>
                <w:noProof/>
                <w:webHidden/>
              </w:rPr>
              <w:fldChar w:fldCharType="end"/>
            </w:r>
          </w:hyperlink>
        </w:p>
        <w:p w14:paraId="1472E84B" w14:textId="77777777" w:rsidR="002235A4" w:rsidRDefault="00586F10">
          <w:pPr>
            <w:pStyle w:val="TOC3"/>
            <w:tabs>
              <w:tab w:val="left" w:pos="1320"/>
              <w:tab w:val="right" w:leader="dot" w:pos="9350"/>
            </w:tabs>
            <w:rPr>
              <w:rFonts w:eastAsiaTheme="minorEastAsia"/>
              <w:noProof/>
              <w:lang w:bidi="he-IL"/>
            </w:rPr>
          </w:pPr>
          <w:hyperlink w:anchor="_Toc419926651" w:history="1">
            <w:r w:rsidR="002235A4" w:rsidRPr="0006480A">
              <w:rPr>
                <w:rStyle w:val="Hyperlink"/>
                <w:noProof/>
              </w:rPr>
              <w:t>1.2.4</w:t>
            </w:r>
            <w:r w:rsidR="002235A4">
              <w:rPr>
                <w:rFonts w:eastAsiaTheme="minorEastAsia"/>
                <w:noProof/>
                <w:lang w:bidi="he-IL"/>
              </w:rPr>
              <w:tab/>
            </w:r>
            <w:r w:rsidR="002235A4" w:rsidRPr="0006480A">
              <w:rPr>
                <w:rStyle w:val="Hyperlink"/>
                <w:noProof/>
              </w:rPr>
              <w:t>XON/XOFF Frame generation model</w:t>
            </w:r>
            <w:r w:rsidR="002235A4">
              <w:rPr>
                <w:noProof/>
                <w:webHidden/>
              </w:rPr>
              <w:tab/>
            </w:r>
            <w:r w:rsidR="002235A4">
              <w:rPr>
                <w:noProof/>
                <w:webHidden/>
              </w:rPr>
              <w:fldChar w:fldCharType="begin"/>
            </w:r>
            <w:r w:rsidR="002235A4">
              <w:rPr>
                <w:noProof/>
                <w:webHidden/>
              </w:rPr>
              <w:instrText xml:space="preserve"> PAGEREF _Toc419926651 \h </w:instrText>
            </w:r>
            <w:r w:rsidR="002235A4">
              <w:rPr>
                <w:noProof/>
                <w:webHidden/>
              </w:rPr>
            </w:r>
            <w:r w:rsidR="002235A4">
              <w:rPr>
                <w:noProof/>
                <w:webHidden/>
              </w:rPr>
              <w:fldChar w:fldCharType="separate"/>
            </w:r>
            <w:r w:rsidR="002235A4">
              <w:rPr>
                <w:noProof/>
                <w:webHidden/>
              </w:rPr>
              <w:t>3</w:t>
            </w:r>
            <w:r w:rsidR="002235A4">
              <w:rPr>
                <w:noProof/>
                <w:webHidden/>
              </w:rPr>
              <w:fldChar w:fldCharType="end"/>
            </w:r>
          </w:hyperlink>
        </w:p>
        <w:p w14:paraId="17463F78" w14:textId="77777777" w:rsidR="002235A4" w:rsidRDefault="00586F10">
          <w:pPr>
            <w:pStyle w:val="TOC1"/>
            <w:tabs>
              <w:tab w:val="left" w:pos="440"/>
              <w:tab w:val="right" w:leader="dot" w:pos="9350"/>
            </w:tabs>
            <w:rPr>
              <w:rFonts w:eastAsiaTheme="minorEastAsia"/>
              <w:noProof/>
              <w:lang w:bidi="he-IL"/>
            </w:rPr>
          </w:pPr>
          <w:hyperlink w:anchor="_Toc419926652" w:history="1">
            <w:r w:rsidR="002235A4" w:rsidRPr="0006480A">
              <w:rPr>
                <w:rStyle w:val="Hyperlink"/>
                <w:noProof/>
              </w:rPr>
              <w:t>2</w:t>
            </w:r>
            <w:r w:rsidR="002235A4">
              <w:rPr>
                <w:rFonts w:eastAsiaTheme="minorEastAsia"/>
                <w:noProof/>
                <w:lang w:bidi="he-IL"/>
              </w:rPr>
              <w:tab/>
            </w:r>
            <w:r w:rsidR="002235A4" w:rsidRPr="0006480A">
              <w:rPr>
                <w:rStyle w:val="Hyperlink"/>
                <w:noProof/>
              </w:rPr>
              <w:t>SAI model</w:t>
            </w:r>
            <w:r w:rsidR="002235A4">
              <w:rPr>
                <w:noProof/>
                <w:webHidden/>
              </w:rPr>
              <w:tab/>
            </w:r>
            <w:r w:rsidR="002235A4">
              <w:rPr>
                <w:noProof/>
                <w:webHidden/>
              </w:rPr>
              <w:fldChar w:fldCharType="begin"/>
            </w:r>
            <w:r w:rsidR="002235A4">
              <w:rPr>
                <w:noProof/>
                <w:webHidden/>
              </w:rPr>
              <w:instrText xml:space="preserve"> PAGEREF _Toc419926652 \h </w:instrText>
            </w:r>
            <w:r w:rsidR="002235A4">
              <w:rPr>
                <w:noProof/>
                <w:webHidden/>
              </w:rPr>
            </w:r>
            <w:r w:rsidR="002235A4">
              <w:rPr>
                <w:noProof/>
                <w:webHidden/>
              </w:rPr>
              <w:fldChar w:fldCharType="separate"/>
            </w:r>
            <w:r w:rsidR="002235A4">
              <w:rPr>
                <w:noProof/>
                <w:webHidden/>
              </w:rPr>
              <w:t>3</w:t>
            </w:r>
            <w:r w:rsidR="002235A4">
              <w:rPr>
                <w:noProof/>
                <w:webHidden/>
              </w:rPr>
              <w:fldChar w:fldCharType="end"/>
            </w:r>
          </w:hyperlink>
        </w:p>
        <w:p w14:paraId="7CFD973C" w14:textId="77777777" w:rsidR="002235A4" w:rsidRDefault="00586F10">
          <w:pPr>
            <w:pStyle w:val="TOC1"/>
            <w:tabs>
              <w:tab w:val="left" w:pos="440"/>
              <w:tab w:val="right" w:leader="dot" w:pos="9350"/>
            </w:tabs>
            <w:rPr>
              <w:rFonts w:eastAsiaTheme="minorEastAsia"/>
              <w:noProof/>
              <w:lang w:bidi="he-IL"/>
            </w:rPr>
          </w:pPr>
          <w:hyperlink w:anchor="_Toc419926653" w:history="1">
            <w:r w:rsidR="002235A4" w:rsidRPr="0006480A">
              <w:rPr>
                <w:rStyle w:val="Hyperlink"/>
                <w:noProof/>
              </w:rPr>
              <w:t>3</w:t>
            </w:r>
            <w:r w:rsidR="002235A4">
              <w:rPr>
                <w:rFonts w:eastAsiaTheme="minorEastAsia"/>
                <w:noProof/>
                <w:lang w:bidi="he-IL"/>
              </w:rPr>
              <w:tab/>
            </w:r>
            <w:r w:rsidR="002235A4" w:rsidRPr="0006480A">
              <w:rPr>
                <w:rStyle w:val="Hyperlink"/>
                <w:noProof/>
              </w:rPr>
              <w:t>Specification</w:t>
            </w:r>
            <w:r w:rsidR="002235A4">
              <w:rPr>
                <w:noProof/>
                <w:webHidden/>
              </w:rPr>
              <w:tab/>
            </w:r>
            <w:r w:rsidR="002235A4">
              <w:rPr>
                <w:noProof/>
                <w:webHidden/>
              </w:rPr>
              <w:fldChar w:fldCharType="begin"/>
            </w:r>
            <w:r w:rsidR="002235A4">
              <w:rPr>
                <w:noProof/>
                <w:webHidden/>
              </w:rPr>
              <w:instrText xml:space="preserve"> PAGEREF _Toc419926653 \h </w:instrText>
            </w:r>
            <w:r w:rsidR="002235A4">
              <w:rPr>
                <w:noProof/>
                <w:webHidden/>
              </w:rPr>
            </w:r>
            <w:r w:rsidR="002235A4">
              <w:rPr>
                <w:noProof/>
                <w:webHidden/>
              </w:rPr>
              <w:fldChar w:fldCharType="separate"/>
            </w:r>
            <w:r w:rsidR="002235A4">
              <w:rPr>
                <w:noProof/>
                <w:webHidden/>
              </w:rPr>
              <w:t>4</w:t>
            </w:r>
            <w:r w:rsidR="002235A4">
              <w:rPr>
                <w:noProof/>
                <w:webHidden/>
              </w:rPr>
              <w:fldChar w:fldCharType="end"/>
            </w:r>
          </w:hyperlink>
        </w:p>
        <w:p w14:paraId="279FE54A" w14:textId="77777777" w:rsidR="002235A4" w:rsidRDefault="00586F10">
          <w:pPr>
            <w:pStyle w:val="TOC2"/>
            <w:tabs>
              <w:tab w:val="left" w:pos="880"/>
              <w:tab w:val="right" w:leader="dot" w:pos="9350"/>
            </w:tabs>
            <w:rPr>
              <w:rFonts w:eastAsiaTheme="minorEastAsia"/>
              <w:noProof/>
              <w:lang w:bidi="he-IL"/>
            </w:rPr>
          </w:pPr>
          <w:hyperlink w:anchor="_Toc419926654" w:history="1">
            <w:r w:rsidR="002235A4" w:rsidRPr="0006480A">
              <w:rPr>
                <w:rStyle w:val="Hyperlink"/>
                <w:noProof/>
              </w:rPr>
              <w:t>3.1</w:t>
            </w:r>
            <w:r w:rsidR="002235A4">
              <w:rPr>
                <w:rFonts w:eastAsiaTheme="minorEastAsia"/>
                <w:noProof/>
                <w:lang w:bidi="he-IL"/>
              </w:rPr>
              <w:tab/>
            </w:r>
            <w:r w:rsidR="002235A4" w:rsidRPr="0006480A">
              <w:rPr>
                <w:rStyle w:val="Hyperlink"/>
                <w:noProof/>
              </w:rPr>
              <w:t>New switch attributes</w:t>
            </w:r>
            <w:r w:rsidR="002235A4">
              <w:rPr>
                <w:noProof/>
                <w:webHidden/>
              </w:rPr>
              <w:tab/>
            </w:r>
            <w:r w:rsidR="002235A4">
              <w:rPr>
                <w:noProof/>
                <w:webHidden/>
              </w:rPr>
              <w:fldChar w:fldCharType="begin"/>
            </w:r>
            <w:r w:rsidR="002235A4">
              <w:rPr>
                <w:noProof/>
                <w:webHidden/>
              </w:rPr>
              <w:instrText xml:space="preserve"> PAGEREF _Toc419926654 \h </w:instrText>
            </w:r>
            <w:r w:rsidR="002235A4">
              <w:rPr>
                <w:noProof/>
                <w:webHidden/>
              </w:rPr>
            </w:r>
            <w:r w:rsidR="002235A4">
              <w:rPr>
                <w:noProof/>
                <w:webHidden/>
              </w:rPr>
              <w:fldChar w:fldCharType="separate"/>
            </w:r>
            <w:r w:rsidR="002235A4">
              <w:rPr>
                <w:noProof/>
                <w:webHidden/>
              </w:rPr>
              <w:t>4</w:t>
            </w:r>
            <w:r w:rsidR="002235A4">
              <w:rPr>
                <w:noProof/>
                <w:webHidden/>
              </w:rPr>
              <w:fldChar w:fldCharType="end"/>
            </w:r>
          </w:hyperlink>
        </w:p>
        <w:p w14:paraId="3C2C118A" w14:textId="77777777" w:rsidR="002235A4" w:rsidRDefault="00586F10">
          <w:pPr>
            <w:pStyle w:val="TOC2"/>
            <w:tabs>
              <w:tab w:val="left" w:pos="880"/>
              <w:tab w:val="right" w:leader="dot" w:pos="9350"/>
            </w:tabs>
            <w:rPr>
              <w:rFonts w:eastAsiaTheme="minorEastAsia"/>
              <w:noProof/>
              <w:lang w:bidi="he-IL"/>
            </w:rPr>
          </w:pPr>
          <w:hyperlink w:anchor="_Toc419926655" w:history="1">
            <w:r w:rsidR="002235A4" w:rsidRPr="0006480A">
              <w:rPr>
                <w:rStyle w:val="Hyperlink"/>
                <w:noProof/>
              </w:rPr>
              <w:t>3.2</w:t>
            </w:r>
            <w:r w:rsidR="002235A4">
              <w:rPr>
                <w:rFonts w:eastAsiaTheme="minorEastAsia"/>
                <w:noProof/>
                <w:lang w:bidi="he-IL"/>
              </w:rPr>
              <w:tab/>
            </w:r>
            <w:r w:rsidR="002235A4" w:rsidRPr="0006480A">
              <w:rPr>
                <w:rStyle w:val="Hyperlink"/>
                <w:noProof/>
              </w:rPr>
              <w:t>New port attributes</w:t>
            </w:r>
            <w:r w:rsidR="002235A4">
              <w:rPr>
                <w:noProof/>
                <w:webHidden/>
              </w:rPr>
              <w:tab/>
            </w:r>
            <w:r w:rsidR="002235A4">
              <w:rPr>
                <w:noProof/>
                <w:webHidden/>
              </w:rPr>
              <w:fldChar w:fldCharType="begin"/>
            </w:r>
            <w:r w:rsidR="002235A4">
              <w:rPr>
                <w:noProof/>
                <w:webHidden/>
              </w:rPr>
              <w:instrText xml:space="preserve"> PAGEREF _Toc419926655 \h </w:instrText>
            </w:r>
            <w:r w:rsidR="002235A4">
              <w:rPr>
                <w:noProof/>
                <w:webHidden/>
              </w:rPr>
            </w:r>
            <w:r w:rsidR="002235A4">
              <w:rPr>
                <w:noProof/>
                <w:webHidden/>
              </w:rPr>
              <w:fldChar w:fldCharType="separate"/>
            </w:r>
            <w:r w:rsidR="002235A4">
              <w:rPr>
                <w:noProof/>
                <w:webHidden/>
              </w:rPr>
              <w:t>4</w:t>
            </w:r>
            <w:r w:rsidR="002235A4">
              <w:rPr>
                <w:noProof/>
                <w:webHidden/>
              </w:rPr>
              <w:fldChar w:fldCharType="end"/>
            </w:r>
          </w:hyperlink>
        </w:p>
        <w:p w14:paraId="01A9A3D1" w14:textId="77777777" w:rsidR="002235A4" w:rsidRDefault="00586F10">
          <w:pPr>
            <w:pStyle w:val="TOC2"/>
            <w:tabs>
              <w:tab w:val="left" w:pos="880"/>
              <w:tab w:val="right" w:leader="dot" w:pos="9350"/>
            </w:tabs>
            <w:rPr>
              <w:rFonts w:eastAsiaTheme="minorEastAsia"/>
              <w:noProof/>
              <w:lang w:bidi="he-IL"/>
            </w:rPr>
          </w:pPr>
          <w:hyperlink w:anchor="_Toc419926656" w:history="1">
            <w:r w:rsidR="002235A4" w:rsidRPr="0006480A">
              <w:rPr>
                <w:rStyle w:val="Hyperlink"/>
                <w:noProof/>
              </w:rPr>
              <w:t>3.1</w:t>
            </w:r>
            <w:r w:rsidR="002235A4">
              <w:rPr>
                <w:rFonts w:eastAsiaTheme="minorEastAsia"/>
                <w:noProof/>
                <w:lang w:bidi="he-IL"/>
              </w:rPr>
              <w:tab/>
            </w:r>
            <w:r w:rsidR="002235A4" w:rsidRPr="0006480A">
              <w:rPr>
                <w:rStyle w:val="Hyperlink"/>
                <w:noProof/>
              </w:rPr>
              <w:t>Ingress priority group (PG) configuration</w:t>
            </w:r>
            <w:r w:rsidR="002235A4">
              <w:rPr>
                <w:noProof/>
                <w:webHidden/>
              </w:rPr>
              <w:tab/>
            </w:r>
            <w:r w:rsidR="002235A4">
              <w:rPr>
                <w:noProof/>
                <w:webHidden/>
              </w:rPr>
              <w:fldChar w:fldCharType="begin"/>
            </w:r>
            <w:r w:rsidR="002235A4">
              <w:rPr>
                <w:noProof/>
                <w:webHidden/>
              </w:rPr>
              <w:instrText xml:space="preserve"> PAGEREF _Toc419926656 \h </w:instrText>
            </w:r>
            <w:r w:rsidR="002235A4">
              <w:rPr>
                <w:noProof/>
                <w:webHidden/>
              </w:rPr>
            </w:r>
            <w:r w:rsidR="002235A4">
              <w:rPr>
                <w:noProof/>
                <w:webHidden/>
              </w:rPr>
              <w:fldChar w:fldCharType="separate"/>
            </w:r>
            <w:r w:rsidR="002235A4">
              <w:rPr>
                <w:noProof/>
                <w:webHidden/>
              </w:rPr>
              <w:t>5</w:t>
            </w:r>
            <w:r w:rsidR="002235A4">
              <w:rPr>
                <w:noProof/>
                <w:webHidden/>
              </w:rPr>
              <w:fldChar w:fldCharType="end"/>
            </w:r>
          </w:hyperlink>
        </w:p>
        <w:p w14:paraId="63FE43BE" w14:textId="77777777" w:rsidR="002235A4" w:rsidRDefault="00586F10">
          <w:pPr>
            <w:pStyle w:val="TOC2"/>
            <w:tabs>
              <w:tab w:val="left" w:pos="880"/>
              <w:tab w:val="right" w:leader="dot" w:pos="9350"/>
            </w:tabs>
            <w:rPr>
              <w:rFonts w:eastAsiaTheme="minorEastAsia"/>
              <w:noProof/>
              <w:lang w:bidi="he-IL"/>
            </w:rPr>
          </w:pPr>
          <w:hyperlink w:anchor="_Toc419926657" w:history="1">
            <w:r w:rsidR="002235A4" w:rsidRPr="0006480A">
              <w:rPr>
                <w:rStyle w:val="Hyperlink"/>
                <w:noProof/>
              </w:rPr>
              <w:t>3.2</w:t>
            </w:r>
            <w:r w:rsidR="002235A4">
              <w:rPr>
                <w:rFonts w:eastAsiaTheme="minorEastAsia"/>
                <w:noProof/>
                <w:lang w:bidi="he-IL"/>
              </w:rPr>
              <w:tab/>
            </w:r>
            <w:r w:rsidR="002235A4" w:rsidRPr="0006480A">
              <w:rPr>
                <w:rStyle w:val="Hyperlink"/>
                <w:noProof/>
              </w:rPr>
              <w:t>Buffer pool configuration</w:t>
            </w:r>
            <w:r w:rsidR="002235A4">
              <w:rPr>
                <w:noProof/>
                <w:webHidden/>
              </w:rPr>
              <w:tab/>
            </w:r>
            <w:r w:rsidR="002235A4">
              <w:rPr>
                <w:noProof/>
                <w:webHidden/>
              </w:rPr>
              <w:fldChar w:fldCharType="begin"/>
            </w:r>
            <w:r w:rsidR="002235A4">
              <w:rPr>
                <w:noProof/>
                <w:webHidden/>
              </w:rPr>
              <w:instrText xml:space="preserve"> PAGEREF _Toc419926657 \h </w:instrText>
            </w:r>
            <w:r w:rsidR="002235A4">
              <w:rPr>
                <w:noProof/>
                <w:webHidden/>
              </w:rPr>
            </w:r>
            <w:r w:rsidR="002235A4">
              <w:rPr>
                <w:noProof/>
                <w:webHidden/>
              </w:rPr>
              <w:fldChar w:fldCharType="separate"/>
            </w:r>
            <w:r w:rsidR="002235A4">
              <w:rPr>
                <w:noProof/>
                <w:webHidden/>
              </w:rPr>
              <w:t>6</w:t>
            </w:r>
            <w:r w:rsidR="002235A4">
              <w:rPr>
                <w:noProof/>
                <w:webHidden/>
              </w:rPr>
              <w:fldChar w:fldCharType="end"/>
            </w:r>
          </w:hyperlink>
        </w:p>
        <w:p w14:paraId="2C79C06B" w14:textId="77777777" w:rsidR="002235A4" w:rsidRDefault="00586F10">
          <w:pPr>
            <w:pStyle w:val="TOC3"/>
            <w:tabs>
              <w:tab w:val="left" w:pos="1320"/>
              <w:tab w:val="right" w:leader="dot" w:pos="9350"/>
            </w:tabs>
            <w:rPr>
              <w:rFonts w:eastAsiaTheme="minorEastAsia"/>
              <w:noProof/>
              <w:lang w:bidi="he-IL"/>
            </w:rPr>
          </w:pPr>
          <w:hyperlink w:anchor="_Toc419926658" w:history="1">
            <w:r w:rsidR="002235A4" w:rsidRPr="0006480A">
              <w:rPr>
                <w:rStyle w:val="Hyperlink"/>
                <w:noProof/>
              </w:rPr>
              <w:t>3.2.1</w:t>
            </w:r>
            <w:r w:rsidR="002235A4">
              <w:rPr>
                <w:rFonts w:eastAsiaTheme="minorEastAsia"/>
                <w:noProof/>
                <w:lang w:bidi="he-IL"/>
              </w:rPr>
              <w:tab/>
            </w:r>
            <w:r w:rsidR="002235A4" w:rsidRPr="0006480A">
              <w:rPr>
                <w:rStyle w:val="Hyperlink"/>
                <w:noProof/>
              </w:rPr>
              <w:t>Buffer profile configuration</w:t>
            </w:r>
            <w:r w:rsidR="002235A4">
              <w:rPr>
                <w:noProof/>
                <w:webHidden/>
              </w:rPr>
              <w:tab/>
            </w:r>
            <w:r w:rsidR="002235A4">
              <w:rPr>
                <w:noProof/>
                <w:webHidden/>
              </w:rPr>
              <w:fldChar w:fldCharType="begin"/>
            </w:r>
            <w:r w:rsidR="002235A4">
              <w:rPr>
                <w:noProof/>
                <w:webHidden/>
              </w:rPr>
              <w:instrText xml:space="preserve"> PAGEREF _Toc419926658 \h </w:instrText>
            </w:r>
            <w:r w:rsidR="002235A4">
              <w:rPr>
                <w:noProof/>
                <w:webHidden/>
              </w:rPr>
            </w:r>
            <w:r w:rsidR="002235A4">
              <w:rPr>
                <w:noProof/>
                <w:webHidden/>
              </w:rPr>
              <w:fldChar w:fldCharType="separate"/>
            </w:r>
            <w:r w:rsidR="002235A4">
              <w:rPr>
                <w:noProof/>
                <w:webHidden/>
              </w:rPr>
              <w:t>8</w:t>
            </w:r>
            <w:r w:rsidR="002235A4">
              <w:rPr>
                <w:noProof/>
                <w:webHidden/>
              </w:rPr>
              <w:fldChar w:fldCharType="end"/>
            </w:r>
          </w:hyperlink>
        </w:p>
        <w:p w14:paraId="55D7997E" w14:textId="77777777" w:rsidR="002235A4" w:rsidRDefault="00586F10">
          <w:pPr>
            <w:pStyle w:val="TOC2"/>
            <w:tabs>
              <w:tab w:val="left" w:pos="880"/>
              <w:tab w:val="right" w:leader="dot" w:pos="9350"/>
            </w:tabs>
            <w:rPr>
              <w:rFonts w:eastAsiaTheme="minorEastAsia"/>
              <w:noProof/>
              <w:lang w:bidi="he-IL"/>
            </w:rPr>
          </w:pPr>
          <w:hyperlink w:anchor="_Toc419926659" w:history="1">
            <w:r w:rsidR="002235A4" w:rsidRPr="0006480A">
              <w:rPr>
                <w:rStyle w:val="Hyperlink"/>
                <w:noProof/>
              </w:rPr>
              <w:t>3.3</w:t>
            </w:r>
            <w:r w:rsidR="002235A4">
              <w:rPr>
                <w:rFonts w:eastAsiaTheme="minorEastAsia"/>
                <w:noProof/>
                <w:lang w:bidi="he-IL"/>
              </w:rPr>
              <w:tab/>
            </w:r>
            <w:r w:rsidR="002235A4" w:rsidRPr="0006480A">
              <w:rPr>
                <w:rStyle w:val="Hyperlink"/>
                <w:noProof/>
              </w:rPr>
              <w:t>Buffer function Summary</w:t>
            </w:r>
            <w:r w:rsidR="002235A4">
              <w:rPr>
                <w:noProof/>
                <w:webHidden/>
              </w:rPr>
              <w:tab/>
            </w:r>
            <w:r w:rsidR="002235A4">
              <w:rPr>
                <w:noProof/>
                <w:webHidden/>
              </w:rPr>
              <w:fldChar w:fldCharType="begin"/>
            </w:r>
            <w:r w:rsidR="002235A4">
              <w:rPr>
                <w:noProof/>
                <w:webHidden/>
              </w:rPr>
              <w:instrText xml:space="preserve"> PAGEREF _Toc419926659 \h </w:instrText>
            </w:r>
            <w:r w:rsidR="002235A4">
              <w:rPr>
                <w:noProof/>
                <w:webHidden/>
              </w:rPr>
            </w:r>
            <w:r w:rsidR="002235A4">
              <w:rPr>
                <w:noProof/>
                <w:webHidden/>
              </w:rPr>
              <w:fldChar w:fldCharType="separate"/>
            </w:r>
            <w:r w:rsidR="002235A4">
              <w:rPr>
                <w:noProof/>
                <w:webHidden/>
              </w:rPr>
              <w:t>9</w:t>
            </w:r>
            <w:r w:rsidR="002235A4">
              <w:rPr>
                <w:noProof/>
                <w:webHidden/>
              </w:rPr>
              <w:fldChar w:fldCharType="end"/>
            </w:r>
          </w:hyperlink>
        </w:p>
        <w:p w14:paraId="1747C750" w14:textId="77777777" w:rsidR="002A0D5C" w:rsidRDefault="002A0D5C" w:rsidP="002A0D5C">
          <w:r>
            <w:rPr>
              <w:b/>
              <w:bCs/>
              <w:noProof/>
            </w:rPr>
            <w:fldChar w:fldCharType="end"/>
          </w:r>
        </w:p>
      </w:sdtContent>
    </w:sdt>
    <w:p w14:paraId="7D8E85D9"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5FB1D030" w14:textId="77777777" w:rsidR="002A0D5C" w:rsidRDefault="002A0D5C" w:rsidP="002A0D5C"/>
    <w:p w14:paraId="438CB31B" w14:textId="77777777" w:rsidR="002A0D5C" w:rsidRDefault="002A0D5C" w:rsidP="002A0D5C">
      <w:pPr>
        <w:pStyle w:val="Heading1"/>
        <w:numPr>
          <w:ilvl w:val="0"/>
          <w:numId w:val="0"/>
        </w:numPr>
        <w:ind w:left="432" w:hanging="432"/>
      </w:pPr>
      <w:bookmarkStart w:id="2" w:name="_Toc419926644"/>
      <w:r>
        <w:t>List of Changes</w:t>
      </w:r>
      <w:bookmarkEnd w:id="2"/>
    </w:p>
    <w:tbl>
      <w:tblPr>
        <w:tblStyle w:val="GridTable1Light-Accent11"/>
        <w:tblW w:w="0" w:type="auto"/>
        <w:tblLook w:val="04A0" w:firstRow="1" w:lastRow="0" w:firstColumn="1" w:lastColumn="0" w:noHBand="0" w:noVBand="1"/>
      </w:tblPr>
      <w:tblGrid>
        <w:gridCol w:w="1008"/>
        <w:gridCol w:w="4452"/>
        <w:gridCol w:w="2388"/>
        <w:gridCol w:w="1502"/>
      </w:tblGrid>
      <w:tr w:rsidR="002A0D5C" w14:paraId="28D8F5FC" w14:textId="77777777" w:rsidTr="005C5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07BFDB58" w14:textId="77777777" w:rsidR="002A0D5C" w:rsidRDefault="002A0D5C" w:rsidP="005C5262">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664E6BD9" w14:textId="77777777" w:rsidR="002A0D5C" w:rsidRDefault="002A0D5C" w:rsidP="005C5262">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698C5C77" w14:textId="77777777" w:rsidR="002A0D5C" w:rsidRDefault="002A0D5C" w:rsidP="005C5262">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8C42C01" w14:textId="77777777" w:rsidR="002A0D5C" w:rsidRDefault="002A0D5C" w:rsidP="005C5262">
            <w:pPr>
              <w:cnfStyle w:val="100000000000" w:firstRow="1" w:lastRow="0" w:firstColumn="0" w:lastColumn="0" w:oddVBand="0" w:evenVBand="0" w:oddHBand="0" w:evenHBand="0" w:firstRowFirstColumn="0" w:firstRowLastColumn="0" w:lastRowFirstColumn="0" w:lastRowLastColumn="0"/>
            </w:pPr>
            <w:r>
              <w:t>Date</w:t>
            </w:r>
          </w:p>
        </w:tc>
      </w:tr>
      <w:tr w:rsidR="002A0D5C" w14:paraId="2DA3EFEA" w14:textId="77777777" w:rsidTr="005C526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661934C" w14:textId="77777777" w:rsidR="002A0D5C" w:rsidRPr="009068CF" w:rsidRDefault="009068CF" w:rsidP="003A46A6">
            <w:pPr>
              <w:rPr>
                <w:b w:val="0"/>
              </w:rPr>
            </w:pPr>
            <w:r w:rsidRPr="003A46A6">
              <w:rPr>
                <w:b w:val="0"/>
                <w:highlight w:val="yellow"/>
              </w:rPr>
              <w:t>0.</w:t>
            </w:r>
            <w:r w:rsidR="003A46A6" w:rsidRPr="003A46A6">
              <w:rPr>
                <w:b w:val="0"/>
                <w:highlight w:val="yellow"/>
              </w:rPr>
              <w:t>9.</w:t>
            </w:r>
            <w:r w:rsidR="006D6337">
              <w:rPr>
                <w:b w:val="0"/>
                <w:highlight w:val="yellow"/>
              </w:rPr>
              <w:t>3</w:t>
            </w:r>
            <w:r w:rsidRPr="009068CF">
              <w:rPr>
                <w:b w:val="0"/>
              </w:rPr>
              <w:t xml:space="preserve">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85CA0C8" w14:textId="77777777" w:rsidR="002A0D5C" w:rsidRDefault="009068CF" w:rsidP="003A46A6">
            <w:pPr>
              <w:cnfStyle w:val="000000000000" w:firstRow="0" w:lastRow="0" w:firstColumn="0" w:lastColumn="0" w:oddVBand="0" w:evenVBand="0" w:oddHBand="0" w:evenHBand="0" w:firstRowFirstColumn="0" w:firstRowLastColumn="0" w:lastRowFirstColumn="0" w:lastRowLastColumn="0"/>
            </w:pPr>
            <w:r>
              <w:t xml:space="preserve">Proposal </w:t>
            </w:r>
            <w:r w:rsidR="00976855">
              <w:t xml:space="preserve">for </w:t>
            </w:r>
            <w:r w:rsidR="003A46A6">
              <w:t>buffers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490C7C9" w14:textId="77777777" w:rsidR="002A0D5C" w:rsidRDefault="002A0D5C" w:rsidP="005C526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14D4D87" w14:textId="22ACD0C3" w:rsidR="002A0D5C" w:rsidRDefault="00621509" w:rsidP="003A46A6">
            <w:pPr>
              <w:cnfStyle w:val="000000000000" w:firstRow="0" w:lastRow="0" w:firstColumn="0" w:lastColumn="0" w:oddVBand="0" w:evenVBand="0" w:oddHBand="0" w:evenHBand="0" w:firstRowFirstColumn="0" w:firstRowLastColumn="0" w:lastRowFirstColumn="0" w:lastRowLastColumn="0"/>
            </w:pPr>
            <w:r>
              <w:t>2</w:t>
            </w:r>
            <w:r w:rsidR="007B063E">
              <w:t>/</w:t>
            </w:r>
            <w:r>
              <w:t>1</w:t>
            </w:r>
            <w:r w:rsidR="003A46A6">
              <w:t>0</w:t>
            </w:r>
            <w:r w:rsidR="009068CF">
              <w:t xml:space="preserve">/15 </w:t>
            </w:r>
          </w:p>
        </w:tc>
      </w:tr>
      <w:tr w:rsidR="00621509" w14:paraId="6FCBD691" w14:textId="77777777" w:rsidTr="005C526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92D9143" w14:textId="79F35F79" w:rsidR="00621509" w:rsidRPr="003A46A6" w:rsidRDefault="00621509" w:rsidP="003A46A6">
            <w:pPr>
              <w:rPr>
                <w:highlight w:val="yellow"/>
              </w:rPr>
            </w:pPr>
            <w:r>
              <w:rPr>
                <w:highlight w:val="yellow"/>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42A930E" w14:textId="3DC60B21" w:rsidR="00621509" w:rsidRDefault="00621509" w:rsidP="003A46A6">
            <w:pPr>
              <w:cnfStyle w:val="000000000000" w:firstRow="0" w:lastRow="0" w:firstColumn="0" w:lastColumn="0" w:oddVBand="0" w:evenVBand="0" w:oddHBand="0" w:evenHBand="0" w:firstRowFirstColumn="0" w:firstRowLastColumn="0" w:lastRowFirstColumn="0" w:lastRowLastColumn="0"/>
            </w:pPr>
            <w:r>
              <w:t>After internal review</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0584027" w14:textId="77777777" w:rsidR="00621509" w:rsidRDefault="00621509" w:rsidP="005C526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4A1D742" w14:textId="63DD59AC" w:rsidR="00621509" w:rsidRDefault="00621509" w:rsidP="003A46A6">
            <w:pPr>
              <w:cnfStyle w:val="000000000000" w:firstRow="0" w:lastRow="0" w:firstColumn="0" w:lastColumn="0" w:oddVBand="0" w:evenVBand="0" w:oddHBand="0" w:evenHBand="0" w:firstRowFirstColumn="0" w:firstRowLastColumn="0" w:lastRowFirstColumn="0" w:lastRowLastColumn="0"/>
            </w:pPr>
            <w:r>
              <w:t>5/20/15</w:t>
            </w:r>
          </w:p>
        </w:tc>
      </w:tr>
      <w:tr w:rsidR="00EB36E8" w14:paraId="35506092" w14:textId="77777777" w:rsidTr="005C5262">
        <w:trPr>
          <w:ins w:id="3" w:author="Wenda Ni" w:date="2019-07-18T14:51:00Z"/>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26126E0" w14:textId="405C645C" w:rsidR="00EB36E8" w:rsidRDefault="00EB36E8" w:rsidP="003A46A6">
            <w:pPr>
              <w:rPr>
                <w:ins w:id="4" w:author="Wenda Ni" w:date="2019-07-18T14:51:00Z"/>
                <w:highlight w:val="yellow"/>
              </w:rPr>
            </w:pPr>
            <w:ins w:id="5" w:author="Wenda Ni" w:date="2019-07-18T14:51:00Z">
              <w:r>
                <w:rPr>
                  <w:highlight w:val="yellow"/>
                </w:rPr>
                <w:t>0.9.4</w:t>
              </w:r>
            </w:ins>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1D1E17" w14:textId="213DCF01" w:rsidR="00EB36E8" w:rsidRDefault="00EB36E8" w:rsidP="003A46A6">
            <w:pPr>
              <w:cnfStyle w:val="000000000000" w:firstRow="0" w:lastRow="0" w:firstColumn="0" w:lastColumn="0" w:oddVBand="0" w:evenVBand="0" w:oddHBand="0" w:evenHBand="0" w:firstRowFirstColumn="0" w:firstRowLastColumn="0" w:lastRowFirstColumn="0" w:lastRowLastColumn="0"/>
              <w:rPr>
                <w:ins w:id="6" w:author="Wenda Ni" w:date="2019-07-18T14:51:00Z"/>
              </w:rPr>
            </w:pPr>
            <w:ins w:id="7" w:author="Wenda Ni" w:date="2019-07-18T14:51:00Z">
              <w:r>
                <w:t>Update</w:t>
              </w:r>
            </w:ins>
            <w:ins w:id="8" w:author="Wenda Ni" w:date="2019-07-18T14:52:00Z">
              <w:r>
                <w:t xml:space="preserve"> ingress pipe buffer allocation model</w:t>
              </w:r>
            </w:ins>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183378" w14:textId="599CD1A1" w:rsidR="00EB36E8" w:rsidRDefault="009F3B85" w:rsidP="005C5262">
            <w:pPr>
              <w:cnfStyle w:val="000000000000" w:firstRow="0" w:lastRow="0" w:firstColumn="0" w:lastColumn="0" w:oddVBand="0" w:evenVBand="0" w:oddHBand="0" w:evenHBand="0" w:firstRowFirstColumn="0" w:firstRowLastColumn="0" w:lastRowFirstColumn="0" w:lastRowLastColumn="0"/>
              <w:rPr>
                <w:ins w:id="9" w:author="Wenda Ni" w:date="2019-07-18T14:51:00Z"/>
              </w:rPr>
            </w:pPr>
            <w:ins w:id="10" w:author="Wenda Ni" w:date="2019-07-18T14:56:00Z">
              <w:r>
                <w:t>Wenda N</w:t>
              </w:r>
            </w:ins>
            <w:ins w:id="11" w:author="Wenda Ni" w:date="2019-07-18T14:57:00Z">
              <w:r>
                <w:t>i</w:t>
              </w:r>
            </w:ins>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77B6EA4" w14:textId="04E5596D" w:rsidR="00EB36E8" w:rsidRDefault="00EB36E8" w:rsidP="003A46A6">
            <w:pPr>
              <w:cnfStyle w:val="000000000000" w:firstRow="0" w:lastRow="0" w:firstColumn="0" w:lastColumn="0" w:oddVBand="0" w:evenVBand="0" w:oddHBand="0" w:evenHBand="0" w:firstRowFirstColumn="0" w:firstRowLastColumn="0" w:lastRowFirstColumn="0" w:lastRowLastColumn="0"/>
              <w:rPr>
                <w:ins w:id="12" w:author="Wenda Ni" w:date="2019-07-18T14:51:00Z"/>
              </w:rPr>
            </w:pPr>
            <w:ins w:id="13" w:author="Wenda Ni" w:date="2019-07-18T14:52:00Z">
              <w:r>
                <w:t>7/18/19</w:t>
              </w:r>
            </w:ins>
          </w:p>
        </w:tc>
      </w:tr>
    </w:tbl>
    <w:p w14:paraId="66C90E9B" w14:textId="7777777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4A423CA8" w14:textId="77777777" w:rsidR="002A0D5C" w:rsidRDefault="002A0D5C" w:rsidP="002D4814">
      <w:r>
        <w:lastRenderedPageBreak/>
        <w:t>License</w:t>
      </w:r>
    </w:p>
    <w:p w14:paraId="6A1DC588" w14:textId="77777777"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132FDDB5" w14:textId="77777777" w:rsidR="002A0D5C" w:rsidRDefault="002A0D5C" w:rsidP="002A0D5C">
      <w:pPr>
        <w:pStyle w:val="Default"/>
        <w:rPr>
          <w:sz w:val="18"/>
          <w:szCs w:val="18"/>
        </w:rPr>
      </w:pPr>
    </w:p>
    <w:p w14:paraId="2E59206D"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C3DCDDD"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5A0F7013" w14:textId="77777777" w:rsidR="002A0D5C" w:rsidRDefault="002A0D5C" w:rsidP="002A0D5C">
      <w:pPr>
        <w:pStyle w:val="Default"/>
        <w:rPr>
          <w:sz w:val="18"/>
          <w:szCs w:val="18"/>
        </w:rPr>
      </w:pPr>
    </w:p>
    <w:p w14:paraId="1D4B6C1C"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717F3487" w14:textId="77777777" w:rsidR="002A0D5C" w:rsidRDefault="002A0D5C" w:rsidP="002A0D5C">
      <w:pPr>
        <w:pStyle w:val="Default"/>
        <w:rPr>
          <w:sz w:val="18"/>
          <w:szCs w:val="18"/>
        </w:rPr>
      </w:pPr>
    </w:p>
    <w:p w14:paraId="380F0E63"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34A7C2CF"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22E946AF" w14:textId="77777777" w:rsidR="002A0D5C" w:rsidRDefault="002A0D5C" w:rsidP="002A0D5C">
      <w:pPr>
        <w:jc w:val="center"/>
      </w:pPr>
    </w:p>
    <w:p w14:paraId="6A4965FD" w14:textId="77777777" w:rsidR="002A0D5C" w:rsidRDefault="002A0D5C" w:rsidP="002A0D5C">
      <w:pPr>
        <w:jc w:val="center"/>
      </w:pPr>
    </w:p>
    <w:p w14:paraId="1CDA8084" w14:textId="77777777" w:rsidR="002A0D5C" w:rsidRDefault="002A0D5C" w:rsidP="002A0D5C">
      <w:pPr>
        <w:jc w:val="center"/>
      </w:pPr>
    </w:p>
    <w:p w14:paraId="0581071F" w14:textId="77777777" w:rsidR="002A0D5C" w:rsidRDefault="002A0D5C" w:rsidP="002A0D5C">
      <w:pPr>
        <w:jc w:val="center"/>
      </w:pPr>
    </w:p>
    <w:p w14:paraId="41FAE875" w14:textId="77777777" w:rsidR="002A0D5C" w:rsidRDefault="002A0D5C" w:rsidP="002A0D5C">
      <w:pPr>
        <w:jc w:val="center"/>
      </w:pPr>
    </w:p>
    <w:p w14:paraId="51B4B32F" w14:textId="77777777" w:rsidR="002A0D5C" w:rsidRDefault="002A0D5C" w:rsidP="002A0D5C">
      <w:pPr>
        <w:jc w:val="center"/>
      </w:pPr>
    </w:p>
    <w:p w14:paraId="1C4AF462" w14:textId="77777777" w:rsidR="002A0D5C" w:rsidRDefault="002A0D5C" w:rsidP="002A0D5C">
      <w:pPr>
        <w:jc w:val="center"/>
      </w:pPr>
    </w:p>
    <w:p w14:paraId="2DA93670"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4F9A355D" w14:textId="77777777" w:rsidR="008A3041" w:rsidRPr="008A3041" w:rsidRDefault="00B34672" w:rsidP="008A3041">
      <w:pPr>
        <w:pStyle w:val="Heading1"/>
      </w:pPr>
      <w:bookmarkStart w:id="14" w:name="_Toc419926645"/>
      <w:r>
        <w:lastRenderedPageBreak/>
        <w:t>Overview</w:t>
      </w:r>
      <w:bookmarkEnd w:id="14"/>
    </w:p>
    <w:p w14:paraId="69FDFFFB" w14:textId="77777777" w:rsidR="00A42E6B" w:rsidRDefault="00A42E6B" w:rsidP="008A3041">
      <w:pPr>
        <w:pStyle w:val="Heading2"/>
      </w:pPr>
      <w:bookmarkStart w:id="15" w:name="_Toc419926646"/>
      <w:r>
        <w:t>Buffer pool</w:t>
      </w:r>
      <w:bookmarkEnd w:id="15"/>
    </w:p>
    <w:p w14:paraId="50524029" w14:textId="0381FB38" w:rsidR="00BA404F" w:rsidRPr="00BA404F" w:rsidRDefault="00BA404F" w:rsidP="009624D7">
      <w:r>
        <w:t>The switch buffer is divided into multiple buffer pool</w:t>
      </w:r>
      <w:r w:rsidR="009624D7">
        <w:t>s</w:t>
      </w:r>
      <w:r>
        <w:t xml:space="preserve">. A buffer pool is statically allocated buffer region. </w:t>
      </w:r>
      <w:r w:rsidR="00EB04E6">
        <w:t xml:space="preserve">There are two types of buffer pool, ingress buffer pool and egress buffer pool. They are mapped the same switch buffer. </w:t>
      </w:r>
      <w:r>
        <w:t xml:space="preserve">An incoming packet </w:t>
      </w:r>
      <w:r w:rsidR="00EB04E6">
        <w:t>must be</w:t>
      </w:r>
      <w:r>
        <w:t xml:space="preserve"> admitted </w:t>
      </w:r>
      <w:r w:rsidR="00EB04E6">
        <w:t>by an ingress buffer pool and an egress buffer pool.</w:t>
      </w:r>
      <w:r w:rsidR="00EB04E6" w:rsidDel="00EB04E6">
        <w:t xml:space="preserve"> </w:t>
      </w:r>
    </w:p>
    <w:p w14:paraId="7E744805" w14:textId="77777777" w:rsidR="00DE3831" w:rsidRDefault="00DE3831" w:rsidP="008A3041">
      <w:pPr>
        <w:pStyle w:val="Heading2"/>
      </w:pPr>
      <w:bookmarkStart w:id="16" w:name="_Toc419926647"/>
      <w:r>
        <w:t>Ingress/Egress buffer allocation model</w:t>
      </w:r>
      <w:bookmarkEnd w:id="16"/>
    </w:p>
    <w:p w14:paraId="4DFBF3EF" w14:textId="77777777" w:rsidR="008A3041" w:rsidRDefault="00DE3831" w:rsidP="009624D7">
      <w:pPr>
        <w:pStyle w:val="Heading3"/>
      </w:pPr>
      <w:bookmarkStart w:id="17" w:name="_Toc419926648"/>
      <w:r>
        <w:t>Ingress pipe</w:t>
      </w:r>
      <w:bookmarkEnd w:id="17"/>
      <w:r w:rsidR="008A3041">
        <w:t xml:space="preserve"> </w:t>
      </w:r>
    </w:p>
    <w:p w14:paraId="55C9E513" w14:textId="0BC04F59" w:rsidR="00B554B4" w:rsidRDefault="00B751C6" w:rsidP="00012474">
      <w:pPr>
        <w:rPr>
          <w:rFonts w:cstheme="minorHAnsi"/>
        </w:rPr>
      </w:pPr>
      <w:r>
        <w:rPr>
          <w:rFonts w:cstheme="minorHAnsi"/>
        </w:rPr>
        <w:object w:dxaOrig="12331" w:dyaOrig="7410" w14:anchorId="580D8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07.75pt;height:303.75pt" o:ole="">
            <v:imagedata r:id="rId23" o:title=""/>
          </v:shape>
          <o:OLEObject Type="Embed" ProgID="Visio.Drawing.11" ShapeID="_x0000_i1041" DrawAspect="Content" ObjectID="_1624974363" r:id="rId24"/>
        </w:object>
      </w:r>
    </w:p>
    <w:p w14:paraId="2C82D636" w14:textId="77777777" w:rsidR="00B554B4" w:rsidRDefault="00B554B4">
      <w:pPr>
        <w:rPr>
          <w:rFonts w:cstheme="minorHAnsi"/>
        </w:rPr>
      </w:pPr>
      <w:r>
        <w:rPr>
          <w:rFonts w:cstheme="minorHAnsi"/>
        </w:rPr>
        <w:br w:type="page"/>
      </w:r>
      <w:bookmarkStart w:id="18" w:name="_GoBack"/>
      <w:bookmarkEnd w:id="18"/>
    </w:p>
    <w:p w14:paraId="600CABDE" w14:textId="77777777" w:rsidR="00012474" w:rsidRPr="00012474" w:rsidRDefault="00012474" w:rsidP="00012474"/>
    <w:p w14:paraId="44F521DB" w14:textId="77777777" w:rsidR="00795979" w:rsidRDefault="00DE3831" w:rsidP="009624D7">
      <w:pPr>
        <w:pStyle w:val="Heading3"/>
      </w:pPr>
      <w:bookmarkStart w:id="19" w:name="_Toc419926649"/>
      <w:r>
        <w:t>E</w:t>
      </w:r>
      <w:r w:rsidR="00795979">
        <w:t>gress pipe</w:t>
      </w:r>
      <w:bookmarkEnd w:id="19"/>
      <w:r w:rsidR="00795979">
        <w:t xml:space="preserve"> </w:t>
      </w:r>
    </w:p>
    <w:p w14:paraId="0B20AA80" w14:textId="77777777" w:rsidR="00795979" w:rsidRDefault="00795979" w:rsidP="003A46A6">
      <w:pPr>
        <w:pStyle w:val="NoSpacing"/>
        <w:rPr>
          <w:rFonts w:asciiTheme="minorHAnsi" w:hAnsiTheme="minorHAnsi" w:cstheme="minorHAnsi"/>
        </w:rPr>
      </w:pPr>
    </w:p>
    <w:p w14:paraId="7F399F1A" w14:textId="77777777" w:rsidR="00DE3831" w:rsidRDefault="00DE3831" w:rsidP="00A01FFF"/>
    <w:p w14:paraId="6099A7E6" w14:textId="77777777" w:rsidR="009624D7" w:rsidRDefault="00570EA7" w:rsidP="00A01FFF">
      <w:r>
        <w:rPr>
          <w:rFonts w:cstheme="minorHAnsi"/>
        </w:rPr>
        <w:object w:dxaOrig="12346" w:dyaOrig="7436" w14:anchorId="6C32687E">
          <v:shape id="_x0000_i1026" type="#_x0000_t75" style="width:508.5pt;height:305.25pt" o:ole="">
            <v:imagedata r:id="rId25" o:title=""/>
          </v:shape>
          <o:OLEObject Type="Embed" ProgID="Visio.Drawing.11" ShapeID="_x0000_i1026" DrawAspect="Content" ObjectID="_1624974364" r:id="rId26"/>
        </w:object>
      </w:r>
    </w:p>
    <w:p w14:paraId="0965C5BE" w14:textId="29923E87" w:rsidR="00DE3831" w:rsidRDefault="00DE3831" w:rsidP="00A01FFF"/>
    <w:p w14:paraId="5B00DE0C" w14:textId="77777777" w:rsidR="00DE3831" w:rsidRPr="00DE3831" w:rsidRDefault="00DE3831" w:rsidP="009624D7">
      <w:pPr>
        <w:pStyle w:val="Heading3"/>
      </w:pPr>
      <w:bookmarkStart w:id="20" w:name="_Toc419926650"/>
      <w:r>
        <w:lastRenderedPageBreak/>
        <w:t>Ingress and egress buffer admission rule</w:t>
      </w:r>
      <w:bookmarkEnd w:id="20"/>
    </w:p>
    <w:p w14:paraId="4B53630D" w14:textId="77777777" w:rsidR="009624D7" w:rsidRDefault="009624D7" w:rsidP="009624D7">
      <w:pPr>
        <w:pStyle w:val="Heading3"/>
        <w:numPr>
          <w:ilvl w:val="0"/>
          <w:numId w:val="0"/>
        </w:numPr>
        <w:ind w:left="720" w:hanging="720"/>
      </w:pPr>
    </w:p>
    <w:p w14:paraId="590BCAC1" w14:textId="77777777" w:rsidR="005D71D6" w:rsidRDefault="00DE571C" w:rsidP="00A01FFF">
      <w:r>
        <w:object w:dxaOrig="28843" w:dyaOrig="13397" w14:anchorId="27750867">
          <v:shape id="_x0000_i1027" type="#_x0000_t75" style="width:543.75pt;height:254.25pt" o:ole="">
            <v:imagedata r:id="rId27" o:title=""/>
          </v:shape>
          <o:OLEObject Type="Embed" ProgID="Visio.Drawing.11" ShapeID="_x0000_i1027" DrawAspect="Content" ObjectID="_1624974365" r:id="rId28"/>
        </w:object>
      </w:r>
    </w:p>
    <w:p w14:paraId="44EEAAB0" w14:textId="77777777" w:rsidR="00DE3831" w:rsidRDefault="00DE3831" w:rsidP="009624D7">
      <w:pPr>
        <w:pStyle w:val="Heading3"/>
      </w:pPr>
      <w:bookmarkStart w:id="21" w:name="_Toc419926651"/>
      <w:r>
        <w:t xml:space="preserve">XON/XOFF </w:t>
      </w:r>
      <w:r w:rsidR="00F66217">
        <w:t>Frame g</w:t>
      </w:r>
      <w:r>
        <w:t>eneration model</w:t>
      </w:r>
      <w:bookmarkEnd w:id="21"/>
    </w:p>
    <w:p w14:paraId="1316EF57" w14:textId="77777777" w:rsidR="00F66217" w:rsidRPr="00F66217" w:rsidRDefault="00F66217" w:rsidP="009624D7"/>
    <w:p w14:paraId="71E8A86E" w14:textId="68D23308" w:rsidR="00F66217" w:rsidRDefault="00F66217" w:rsidP="009624D7">
      <w:r>
        <w:t xml:space="preserve">In lossless model, an ingress buffer have two extra attributes to control the generation of </w:t>
      </w:r>
      <w:proofErr w:type="spellStart"/>
      <w:r>
        <w:t>xoff</w:t>
      </w:r>
      <w:proofErr w:type="spellEnd"/>
      <w:r>
        <w:t>/</w:t>
      </w:r>
      <w:proofErr w:type="spellStart"/>
      <w:r>
        <w:t>xon</w:t>
      </w:r>
      <w:proofErr w:type="spellEnd"/>
      <w:r>
        <w:t xml:space="preserve"> frames. When the available buffer in </w:t>
      </w:r>
      <w:r w:rsidR="00EA075A">
        <w:t xml:space="preserve">PG </w:t>
      </w:r>
      <w:r>
        <w:t xml:space="preserve">buffer is less than </w:t>
      </w:r>
      <w:proofErr w:type="spellStart"/>
      <w:r>
        <w:t>xoff</w:t>
      </w:r>
      <w:proofErr w:type="spellEnd"/>
      <w:r>
        <w:t xml:space="preserve"> threshold, </w:t>
      </w:r>
      <w:proofErr w:type="spellStart"/>
      <w:r>
        <w:t>xoff</w:t>
      </w:r>
      <w:proofErr w:type="spellEnd"/>
      <w:r>
        <w:t xml:space="preserve"> frame is triggered. When the total buffer usage</w:t>
      </w:r>
      <w:r w:rsidR="00EA075A">
        <w:t xml:space="preserve"> for this PG</w:t>
      </w:r>
      <w:r>
        <w:t xml:space="preserve"> (include both shared </w:t>
      </w:r>
      <w:r w:rsidR="00EA075A">
        <w:t>pool buffer, port buffer, and PG buffer</w:t>
      </w:r>
      <w:r>
        <w:t xml:space="preserve"> usage) is less than </w:t>
      </w:r>
      <w:proofErr w:type="spellStart"/>
      <w:r>
        <w:t>xon</w:t>
      </w:r>
      <w:proofErr w:type="spellEnd"/>
      <w:r>
        <w:t xml:space="preserve"> threshold</w:t>
      </w:r>
      <w:r w:rsidR="00EA075A">
        <w:t xml:space="preserve"> and available buffer is larger than </w:t>
      </w:r>
      <w:proofErr w:type="spellStart"/>
      <w:r w:rsidR="00EA075A">
        <w:t>xoff</w:t>
      </w:r>
      <w:proofErr w:type="spellEnd"/>
      <w:r w:rsidR="00EA075A">
        <w:t xml:space="preserve"> threshold</w:t>
      </w:r>
      <w:r>
        <w:t xml:space="preserve">, the </w:t>
      </w:r>
      <w:proofErr w:type="spellStart"/>
      <w:r>
        <w:t>xon</w:t>
      </w:r>
      <w:proofErr w:type="spellEnd"/>
      <w:r>
        <w:t xml:space="preserve"> frame is triggered.</w:t>
      </w:r>
    </w:p>
    <w:p w14:paraId="05927D46" w14:textId="77777777" w:rsidR="00643A6D" w:rsidRDefault="00643A6D" w:rsidP="009624D7">
      <w:pPr>
        <w:rPr>
          <w:noProof/>
          <w:lang w:eastAsia="zh-CN"/>
        </w:rPr>
      </w:pPr>
    </w:p>
    <w:p w14:paraId="5FDC9CE7" w14:textId="77777777" w:rsidR="00DE3831" w:rsidRDefault="00643A6D" w:rsidP="009624D7">
      <w:r>
        <w:object w:dxaOrig="10365" w:dyaOrig="1771" w14:anchorId="2448EB07">
          <v:shape id="_x0000_i1028" type="#_x0000_t75" style="width:467.25pt;height:79.5pt" o:ole="">
            <v:imagedata r:id="rId29" o:title=""/>
          </v:shape>
          <o:OLEObject Type="Embed" ProgID="Visio.Drawing.15" ShapeID="_x0000_i1028" DrawAspect="Content" ObjectID="_1624974366" r:id="rId30"/>
        </w:object>
      </w:r>
    </w:p>
    <w:p w14:paraId="1F7BF3DE" w14:textId="77777777" w:rsidR="00F66217" w:rsidRPr="00DE3831" w:rsidRDefault="00F66217" w:rsidP="009624D7"/>
    <w:p w14:paraId="7147450A" w14:textId="77777777" w:rsidR="009157D1" w:rsidRDefault="009157D1" w:rsidP="009624D7">
      <w:pPr>
        <w:pStyle w:val="Heading1"/>
      </w:pPr>
      <w:bookmarkStart w:id="22" w:name="_Toc419926652"/>
      <w:r>
        <w:t>SAI model</w:t>
      </w:r>
      <w:bookmarkEnd w:id="22"/>
      <w:r>
        <w:t xml:space="preserve"> </w:t>
      </w:r>
    </w:p>
    <w:p w14:paraId="56309614" w14:textId="7A976F5B" w:rsidR="001E7FAC" w:rsidRPr="001E7FAC" w:rsidRDefault="00A73BF7" w:rsidP="001E7FAC">
      <w:r>
        <w:t>Since in most case switch port</w:t>
      </w:r>
      <w:r w:rsidR="00B3598D">
        <w:t>s</w:t>
      </w:r>
      <w:r>
        <w:t xml:space="preserve"> share the same buffer configuration</w:t>
      </w:r>
      <w:r w:rsidR="00A42E6B">
        <w:t>,</w:t>
      </w:r>
      <w:r>
        <w:t xml:space="preserve"> SAI supports creating buffer profile</w:t>
      </w:r>
      <w:r w:rsidR="00B3598D">
        <w:t>s</w:t>
      </w:r>
      <w:r>
        <w:t xml:space="preserve"> and attaching those profile</w:t>
      </w:r>
      <w:r w:rsidR="00B3598D">
        <w:t>s</w:t>
      </w:r>
      <w:r>
        <w:t xml:space="preserve"> to a port ingress </w:t>
      </w:r>
      <w:r w:rsidR="00B3598D">
        <w:t>PG</w:t>
      </w:r>
      <w:r>
        <w:t xml:space="preserve">, port </w:t>
      </w:r>
      <w:r w:rsidR="00B3598D">
        <w:t>egress queue</w:t>
      </w:r>
      <w:r w:rsidR="00A42E6B">
        <w:t>.</w:t>
      </w:r>
      <w:r>
        <w:t xml:space="preserve"> </w:t>
      </w:r>
      <w:r w:rsidR="006B533D">
        <w:t>When the attributes in a buffer profile change, all attached buffer</w:t>
      </w:r>
      <w:r w:rsidR="00287CEF">
        <w:t>s</w:t>
      </w:r>
      <w:r w:rsidR="006B533D">
        <w:t xml:space="preserve"> </w:t>
      </w:r>
      <w:r w:rsidR="00287CEF">
        <w:t>get</w:t>
      </w:r>
      <w:r w:rsidR="006B533D">
        <w:t xml:space="preserve"> affected.</w:t>
      </w:r>
    </w:p>
    <w:p w14:paraId="20FA6A70" w14:textId="780988E6" w:rsidR="00D869A4" w:rsidRDefault="00FC4E3E" w:rsidP="003A46A6">
      <w:pPr>
        <w:pStyle w:val="NoSpacing"/>
        <w:rPr>
          <w:rFonts w:asciiTheme="minorHAnsi" w:hAnsiTheme="minorHAnsi" w:cstheme="minorHAnsi"/>
        </w:rPr>
      </w:pPr>
      <w:r>
        <w:rPr>
          <w:rFonts w:asciiTheme="minorHAnsi" w:hAnsiTheme="minorHAnsi" w:cstheme="minorHAnsi"/>
        </w:rPr>
        <w:object w:dxaOrig="15998" w:dyaOrig="10334" w14:anchorId="6EA7039B">
          <v:shape id="_x0000_i1029" type="#_x0000_t75" style="width:502.5pt;height:324.75pt" o:ole="">
            <v:imagedata r:id="rId31" o:title=""/>
          </v:shape>
          <o:OLEObject Type="Embed" ProgID="Visio.Drawing.11" ShapeID="_x0000_i1029" DrawAspect="Content" ObjectID="_1624974367" r:id="rId32"/>
        </w:object>
      </w:r>
    </w:p>
    <w:p w14:paraId="43F0378B" w14:textId="77777777" w:rsidR="00D869A4" w:rsidRPr="001053E1" w:rsidRDefault="00D869A4" w:rsidP="003A46A6">
      <w:pPr>
        <w:pStyle w:val="NoSpacing"/>
        <w:rPr>
          <w:rFonts w:asciiTheme="minorHAnsi" w:hAnsiTheme="minorHAnsi" w:cstheme="minorHAnsi"/>
        </w:rPr>
      </w:pPr>
    </w:p>
    <w:p w14:paraId="718FA656" w14:textId="77777777" w:rsidR="008F08E1" w:rsidRDefault="00354F69" w:rsidP="00464E4A">
      <w:pPr>
        <w:pStyle w:val="Heading1"/>
      </w:pPr>
      <w:bookmarkStart w:id="23" w:name="_Toc419926653"/>
      <w:r>
        <w:t>Specification</w:t>
      </w:r>
      <w:bookmarkEnd w:id="23"/>
    </w:p>
    <w:p w14:paraId="2EED1F17" w14:textId="77777777" w:rsidR="00B51BB7" w:rsidRPr="00B51BB7" w:rsidRDefault="00B51BB7" w:rsidP="00B51BB7"/>
    <w:p w14:paraId="59CE73EB" w14:textId="77777777" w:rsidR="00B51BB7" w:rsidRDefault="00B51BB7" w:rsidP="00B51BB7">
      <w:pPr>
        <w:pStyle w:val="Heading2"/>
      </w:pPr>
      <w:bookmarkStart w:id="24" w:name="_Toc419926654"/>
      <w:r>
        <w:t>New switch attributes</w:t>
      </w:r>
      <w:bookmarkEnd w:id="24"/>
      <w:r>
        <w:t xml:space="preserve">  </w:t>
      </w:r>
    </w:p>
    <w:p w14:paraId="6041F1E9" w14:textId="77777777" w:rsidR="00E263B6" w:rsidRPr="00E263B6" w:rsidRDefault="00E263B6" w:rsidP="00E263B6"/>
    <w:p w14:paraId="5CEA54EE" w14:textId="77777777" w:rsidR="00B51BB7" w:rsidRDefault="00B51BB7" w:rsidP="00B51BB7">
      <w:pPr>
        <w:pStyle w:val="code"/>
      </w:pPr>
      <w:r w:rsidRPr="001053E1">
        <w:t xml:space="preserve">/* </w:t>
      </w:r>
      <w:r>
        <w:t>READ-ONLY */</w:t>
      </w:r>
    </w:p>
    <w:p w14:paraId="24C90DC6" w14:textId="45B2E42A" w:rsidR="00B51BB7" w:rsidRDefault="00B51BB7" w:rsidP="00B51BB7">
      <w:pPr>
        <w:pStyle w:val="code"/>
      </w:pPr>
      <w:r>
        <w:t xml:space="preserve">/* switch total buffer size in KB </w:t>
      </w:r>
      <w:r w:rsidR="00E71563">
        <w:t xml:space="preserve">[sai_uint32_t] </w:t>
      </w:r>
      <w:r>
        <w:t xml:space="preserve">*/   </w:t>
      </w:r>
    </w:p>
    <w:p w14:paraId="50221A34" w14:textId="77777777" w:rsidR="00B51BB7" w:rsidRDefault="00B51BB7" w:rsidP="00B51BB7">
      <w:pPr>
        <w:pStyle w:val="code"/>
      </w:pPr>
      <w:r w:rsidRPr="001053E1">
        <w:t>SAI_</w:t>
      </w:r>
      <w:r>
        <w:t>SWITCH</w:t>
      </w:r>
      <w:r w:rsidRPr="001053E1">
        <w:t>_</w:t>
      </w:r>
      <w:r w:rsidR="007F5BFC">
        <w:t>ATTR_</w:t>
      </w:r>
      <w:r>
        <w:t>TOTAL_BUFFER_SIZE,</w:t>
      </w:r>
    </w:p>
    <w:p w14:paraId="47541C59" w14:textId="09573160" w:rsidR="00B51BB7" w:rsidRDefault="00B51BB7" w:rsidP="00B51BB7">
      <w:pPr>
        <w:pStyle w:val="code"/>
      </w:pPr>
      <w:r>
        <w:t>/* switch number of</w:t>
      </w:r>
      <w:r w:rsidR="007F5BFC">
        <w:t xml:space="preserve"> </w:t>
      </w:r>
      <w:r>
        <w:t xml:space="preserve">ingress buffer </w:t>
      </w:r>
      <w:r w:rsidR="00E263B6">
        <w:t>pool</w:t>
      </w:r>
      <w:r>
        <w:t xml:space="preserve"> </w:t>
      </w:r>
      <w:r w:rsidR="00E71563">
        <w:t>[sai_uint32_t]</w:t>
      </w:r>
      <w:r>
        <w:t xml:space="preserve"> */   </w:t>
      </w:r>
    </w:p>
    <w:p w14:paraId="00D06BE9" w14:textId="77777777" w:rsidR="00B51BB7" w:rsidRDefault="00B51BB7" w:rsidP="00B51BB7">
      <w:pPr>
        <w:pStyle w:val="code"/>
      </w:pPr>
      <w:r w:rsidRPr="001053E1">
        <w:t>SAI_</w:t>
      </w:r>
      <w:r>
        <w:t>SWITCH</w:t>
      </w:r>
      <w:r w:rsidRPr="001053E1">
        <w:t>_</w:t>
      </w:r>
      <w:r w:rsidR="007F5BFC">
        <w:t>ATTR_</w:t>
      </w:r>
      <w:r>
        <w:t>INGRESS_BUFFER_</w:t>
      </w:r>
      <w:r w:rsidR="00E263B6">
        <w:t>POOL</w:t>
      </w:r>
      <w:r>
        <w:t>_NUM,</w:t>
      </w:r>
    </w:p>
    <w:p w14:paraId="56C87A7F" w14:textId="3B53B6D4" w:rsidR="00B51BB7" w:rsidRDefault="00B51BB7" w:rsidP="00B51BB7">
      <w:pPr>
        <w:pStyle w:val="code"/>
      </w:pPr>
      <w:r>
        <w:t xml:space="preserve">/* switch number of egress buffer </w:t>
      </w:r>
      <w:r w:rsidR="00E263B6">
        <w:t>pool</w:t>
      </w:r>
      <w:r>
        <w:t xml:space="preserve"> </w:t>
      </w:r>
      <w:r w:rsidR="00E71563">
        <w:t xml:space="preserve">[sai_uint32_t] </w:t>
      </w:r>
      <w:r>
        <w:t xml:space="preserve">*/   </w:t>
      </w:r>
    </w:p>
    <w:p w14:paraId="64104476" w14:textId="77777777" w:rsidR="00B51BB7" w:rsidRDefault="00B51BB7" w:rsidP="00B51BB7">
      <w:pPr>
        <w:pStyle w:val="code"/>
      </w:pPr>
      <w:r w:rsidRPr="001053E1">
        <w:t>SAI_</w:t>
      </w:r>
      <w:r>
        <w:t>SWITCH</w:t>
      </w:r>
      <w:r w:rsidRPr="001053E1">
        <w:t>_</w:t>
      </w:r>
      <w:r w:rsidR="007F5BFC">
        <w:t>ATTR_</w:t>
      </w:r>
      <w:r>
        <w:t>EGRESS_BUFFER_</w:t>
      </w:r>
      <w:r w:rsidR="00E263B6">
        <w:t>POOL</w:t>
      </w:r>
      <w:r>
        <w:t>_NUM,</w:t>
      </w:r>
    </w:p>
    <w:p w14:paraId="5F1F3E81" w14:textId="77777777" w:rsidR="00B51BB7" w:rsidRDefault="00B51BB7" w:rsidP="00B51BB7">
      <w:pPr>
        <w:pStyle w:val="code"/>
      </w:pPr>
    </w:p>
    <w:p w14:paraId="4CADBA52" w14:textId="77777777" w:rsidR="00B51BB7" w:rsidRDefault="00B51BB7" w:rsidP="00B51BB7">
      <w:pPr>
        <w:pStyle w:val="code"/>
      </w:pPr>
    </w:p>
    <w:p w14:paraId="3FD1C55D" w14:textId="77777777" w:rsidR="00B51BB7" w:rsidRDefault="00B51BB7" w:rsidP="00B51BB7">
      <w:pPr>
        <w:pStyle w:val="code"/>
      </w:pPr>
    </w:p>
    <w:p w14:paraId="6D8D5800" w14:textId="77777777" w:rsidR="00B51BB7" w:rsidRPr="001053E1" w:rsidRDefault="00B51BB7" w:rsidP="00B51BB7">
      <w:pPr>
        <w:pStyle w:val="code"/>
      </w:pPr>
    </w:p>
    <w:p w14:paraId="6275E252" w14:textId="77777777" w:rsidR="00E263B6" w:rsidRPr="00B51BB7" w:rsidRDefault="00E263B6" w:rsidP="00E263B6"/>
    <w:p w14:paraId="5F785A66" w14:textId="77777777" w:rsidR="00E263B6" w:rsidRPr="00464E4A" w:rsidRDefault="00E263B6" w:rsidP="00E263B6">
      <w:pPr>
        <w:pStyle w:val="Heading2"/>
      </w:pPr>
      <w:bookmarkStart w:id="25" w:name="_Toc419926655"/>
      <w:r>
        <w:t>New port attributes</w:t>
      </w:r>
      <w:bookmarkEnd w:id="25"/>
      <w:r>
        <w:t xml:space="preserve">  </w:t>
      </w:r>
    </w:p>
    <w:p w14:paraId="2730E980" w14:textId="77777777" w:rsidR="00E263B6" w:rsidRDefault="00E263B6" w:rsidP="00E263B6">
      <w:pPr>
        <w:pStyle w:val="code"/>
      </w:pPr>
      <w:r w:rsidRPr="001053E1">
        <w:t xml:space="preserve">/* </w:t>
      </w:r>
      <w:r>
        <w:t>READ-ONLY */</w:t>
      </w:r>
    </w:p>
    <w:p w14:paraId="22FB646B" w14:textId="6D50E5AE" w:rsidR="0083230F" w:rsidRDefault="0083230F" w:rsidP="00E263B6">
      <w:pPr>
        <w:pStyle w:val="code"/>
      </w:pPr>
      <w:r>
        <w:t>/* Priority group number [sai_uint32_t] */</w:t>
      </w:r>
    </w:p>
    <w:p w14:paraId="1A7AA34D" w14:textId="77777777" w:rsidR="00E263B6" w:rsidRDefault="00E263B6" w:rsidP="00E263B6">
      <w:pPr>
        <w:pStyle w:val="code"/>
      </w:pPr>
      <w:r w:rsidRPr="001053E1">
        <w:t>SAI_</w:t>
      </w:r>
      <w:r w:rsidR="00770F90">
        <w:t>PORT</w:t>
      </w:r>
      <w:r w:rsidRPr="001053E1">
        <w:t>_</w:t>
      </w:r>
      <w:r w:rsidR="007F5BFC">
        <w:t>ATTR_</w:t>
      </w:r>
      <w:r w:rsidR="00A60E28">
        <w:t>PG</w:t>
      </w:r>
      <w:r>
        <w:t>_NUM,</w:t>
      </w:r>
    </w:p>
    <w:p w14:paraId="6DD7859B" w14:textId="37E4DD20" w:rsidR="00E263B6" w:rsidRDefault="00770F90" w:rsidP="00E263B6">
      <w:pPr>
        <w:pStyle w:val="code"/>
      </w:pPr>
      <w:r>
        <w:t>/* list of i</w:t>
      </w:r>
      <w:r w:rsidR="00770D20">
        <w:t>n</w:t>
      </w:r>
      <w:r>
        <w:t xml:space="preserve">gress buffer ID </w:t>
      </w:r>
      <w:r w:rsidR="00E263B6">
        <w:t xml:space="preserve"> </w:t>
      </w:r>
      <w:r>
        <w:t>[sai_</w:t>
      </w:r>
      <w:r w:rsidR="007F5BFC">
        <w:t>o</w:t>
      </w:r>
      <w:r>
        <w:t>bject_</w:t>
      </w:r>
      <w:r w:rsidR="007F5BFC">
        <w:t>list</w:t>
      </w:r>
      <w:r>
        <w:t>_t]</w:t>
      </w:r>
      <w:r w:rsidR="00E263B6">
        <w:t xml:space="preserve">*/   </w:t>
      </w:r>
    </w:p>
    <w:p w14:paraId="002D73D6" w14:textId="77777777" w:rsidR="00770F90" w:rsidRDefault="00770F90" w:rsidP="00770F90">
      <w:pPr>
        <w:pStyle w:val="code"/>
      </w:pPr>
      <w:r w:rsidRPr="001053E1">
        <w:t>SAI_</w:t>
      </w:r>
      <w:r>
        <w:t>PORT</w:t>
      </w:r>
      <w:r w:rsidRPr="001053E1">
        <w:t>_</w:t>
      </w:r>
      <w:r w:rsidR="007F5BFC">
        <w:t>ATTR</w:t>
      </w:r>
      <w:r w:rsidR="00A60E28">
        <w:t>_PG</w:t>
      </w:r>
      <w:r>
        <w:t>_ID_LIST,</w:t>
      </w:r>
    </w:p>
    <w:p w14:paraId="14369676" w14:textId="77777777" w:rsidR="001469BF" w:rsidRDefault="001469BF" w:rsidP="00770F90">
      <w:pPr>
        <w:pStyle w:val="code"/>
      </w:pPr>
    </w:p>
    <w:p w14:paraId="412A28E2" w14:textId="5FD82970" w:rsidR="00770D20" w:rsidRDefault="00770D20" w:rsidP="00770F90">
      <w:pPr>
        <w:pStyle w:val="code"/>
      </w:pPr>
      <w:r>
        <w:t>/* READ-WRITE */</w:t>
      </w:r>
    </w:p>
    <w:p w14:paraId="6AC19B34" w14:textId="77777777" w:rsidR="00B3598D" w:rsidRDefault="00770F90" w:rsidP="00770F90">
      <w:pPr>
        <w:pStyle w:val="code"/>
      </w:pPr>
      <w:r>
        <w:t xml:space="preserve">/* bit vector enable/disable port PFC </w:t>
      </w:r>
      <w:r w:rsidR="00B3598D">
        <w:t>[sai_uint8_t].</w:t>
      </w:r>
    </w:p>
    <w:p w14:paraId="206BF827" w14:textId="77777777" w:rsidR="00770F90" w:rsidRDefault="00B3598D">
      <w:pPr>
        <w:pStyle w:val="code"/>
      </w:pPr>
      <w:r w:rsidRPr="00B3598D">
        <w:t>*</w:t>
      </w:r>
      <w:r>
        <w:t xml:space="preserve"> Valid from bit 0 to bit 7 </w:t>
      </w:r>
      <w:r w:rsidR="00770F90">
        <w:t xml:space="preserve">*/   </w:t>
      </w:r>
    </w:p>
    <w:p w14:paraId="691BC55C" w14:textId="79A16EF2" w:rsidR="00770F90" w:rsidRDefault="00770F90" w:rsidP="00770F90">
      <w:pPr>
        <w:pStyle w:val="code"/>
      </w:pPr>
      <w:r w:rsidRPr="001053E1">
        <w:t>SAI_</w:t>
      </w:r>
      <w:r>
        <w:t>PORT</w:t>
      </w:r>
      <w:r w:rsidRPr="001053E1">
        <w:t>_</w:t>
      </w:r>
      <w:r w:rsidR="007F5BFC">
        <w:t>ATTR_</w:t>
      </w:r>
      <w:r w:rsidR="00770D20">
        <w:t>PER_PRIORI</w:t>
      </w:r>
      <w:r>
        <w:t>TY_FLOW_CONTROL,</w:t>
      </w:r>
    </w:p>
    <w:p w14:paraId="696F486A" w14:textId="77777777" w:rsidR="00E263B6" w:rsidRDefault="00E263B6" w:rsidP="00E263B6">
      <w:pPr>
        <w:pStyle w:val="code"/>
      </w:pPr>
    </w:p>
    <w:p w14:paraId="6D39FD38" w14:textId="77777777" w:rsidR="00E263B6" w:rsidRDefault="00E263B6" w:rsidP="00E263B6">
      <w:pPr>
        <w:pStyle w:val="code"/>
      </w:pPr>
    </w:p>
    <w:p w14:paraId="64B45111" w14:textId="77777777" w:rsidR="00E263B6" w:rsidRDefault="00E263B6" w:rsidP="00E263B6">
      <w:pPr>
        <w:pStyle w:val="code"/>
      </w:pPr>
    </w:p>
    <w:p w14:paraId="7496DF9A" w14:textId="77777777" w:rsidR="00770F90" w:rsidRPr="00B51BB7" w:rsidRDefault="00770F90" w:rsidP="00770F90"/>
    <w:p w14:paraId="5B0CFC66" w14:textId="77777777" w:rsidR="00770F90" w:rsidRDefault="00A60E28" w:rsidP="00770F90">
      <w:pPr>
        <w:pStyle w:val="Heading2"/>
        <w:numPr>
          <w:ilvl w:val="1"/>
          <w:numId w:val="17"/>
        </w:numPr>
      </w:pPr>
      <w:bookmarkStart w:id="26" w:name="_Toc419926656"/>
      <w:r>
        <w:t xml:space="preserve">Ingress priority </w:t>
      </w:r>
      <w:r w:rsidR="001A48E9">
        <w:t>group (</w:t>
      </w:r>
      <w:r>
        <w:t>PG)</w:t>
      </w:r>
      <w:r w:rsidR="00770F90">
        <w:t xml:space="preserve"> configuration</w:t>
      </w:r>
      <w:bookmarkEnd w:id="26"/>
      <w:r w:rsidR="00770F90">
        <w:t xml:space="preserve"> </w:t>
      </w:r>
    </w:p>
    <w:p w14:paraId="1C3BACCC" w14:textId="77777777" w:rsidR="00770F90" w:rsidRPr="00770F90" w:rsidRDefault="00770F90" w:rsidP="00770F90"/>
    <w:p w14:paraId="3860DC7C" w14:textId="77777777" w:rsidR="00770F90" w:rsidRPr="001053E1" w:rsidRDefault="00770F90" w:rsidP="00770F90">
      <w:pPr>
        <w:pStyle w:val="code"/>
      </w:pPr>
      <w:r w:rsidRPr="001053E1">
        <w:t xml:space="preserve">/* </w:t>
      </w:r>
      <w:r>
        <w:t xml:space="preserve">buffer attribute </w:t>
      </w:r>
      <w:r w:rsidRPr="001053E1">
        <w:t>*/</w:t>
      </w:r>
    </w:p>
    <w:p w14:paraId="76F75ABC" w14:textId="60F9359D" w:rsidR="00770F90" w:rsidRPr="001053E1" w:rsidRDefault="00770F90" w:rsidP="00341BF9">
      <w:pPr>
        <w:pStyle w:val="code"/>
      </w:pPr>
      <w:r>
        <w:t xml:space="preserve">typedef </w:t>
      </w:r>
      <w:r w:rsidR="00341BF9">
        <w:t xml:space="preserve">enum </w:t>
      </w:r>
      <w:r w:rsidR="003D380C">
        <w:t>_</w:t>
      </w:r>
      <w:r w:rsidRPr="001053E1">
        <w:t>sai_</w:t>
      </w:r>
      <w:r>
        <w:t>ingress_</w:t>
      </w:r>
      <w:r w:rsidR="004E3E3F">
        <w:t>priority_group</w:t>
      </w:r>
      <w:r>
        <w:t>_attr</w:t>
      </w:r>
      <w:r w:rsidRPr="001053E1">
        <w:t xml:space="preserve">_t </w:t>
      </w:r>
    </w:p>
    <w:p w14:paraId="0A60C866" w14:textId="77777777" w:rsidR="00770F90" w:rsidRDefault="00770F90" w:rsidP="00770F90">
      <w:pPr>
        <w:pStyle w:val="code"/>
      </w:pPr>
      <w:r w:rsidRPr="001053E1">
        <w:t>{</w:t>
      </w:r>
    </w:p>
    <w:p w14:paraId="3DF4AC53" w14:textId="77777777" w:rsidR="00770F90" w:rsidRPr="004232F9" w:rsidRDefault="00770F90" w:rsidP="00770F90">
      <w:pPr>
        <w:pStyle w:val="code"/>
      </w:pPr>
      <w:r>
        <w:t xml:space="preserve">    /* buffer p</w:t>
      </w:r>
      <w:r w:rsidR="007F5BFC">
        <w:t>r</w:t>
      </w:r>
      <w:r>
        <w:t xml:space="preserve">ofile pointer </w:t>
      </w:r>
      <w:r>
        <w:rPr>
          <w:szCs w:val="18"/>
        </w:rPr>
        <w:t>[sai_object_id_t]</w:t>
      </w:r>
      <w:r w:rsidR="00250DF2">
        <w:rPr>
          <w:szCs w:val="18"/>
        </w:rPr>
        <w:t xml:space="preserve"> </w:t>
      </w:r>
      <w:r>
        <w:t>*/</w:t>
      </w:r>
    </w:p>
    <w:p w14:paraId="6E83B9A0" w14:textId="77777777" w:rsidR="00770F90" w:rsidRDefault="00770F90" w:rsidP="00770F90">
      <w:pPr>
        <w:pStyle w:val="code"/>
      </w:pPr>
      <w:r>
        <w:t xml:space="preserve">    SAI_</w:t>
      </w:r>
      <w:r w:rsidR="009624D7">
        <w:t>INGRESS_PRIORITY_GROUP_ATTR_BUFFER</w:t>
      </w:r>
      <w:r>
        <w:t xml:space="preserve">_PROFILE, </w:t>
      </w:r>
    </w:p>
    <w:p w14:paraId="4E752849" w14:textId="77777777" w:rsidR="00770F90" w:rsidRDefault="00770F90" w:rsidP="00770F90">
      <w:pPr>
        <w:pStyle w:val="code"/>
      </w:pPr>
      <w:r>
        <w:t xml:space="preserve">    </w:t>
      </w:r>
    </w:p>
    <w:p w14:paraId="7F97476A" w14:textId="77777777" w:rsidR="00770F90" w:rsidRDefault="00770F90" w:rsidP="00770F90">
      <w:pPr>
        <w:pStyle w:val="code"/>
      </w:pPr>
    </w:p>
    <w:p w14:paraId="699BB7F9" w14:textId="77777777" w:rsidR="00770F90" w:rsidRDefault="00770F90" w:rsidP="00770F90">
      <w:pPr>
        <w:pStyle w:val="code"/>
      </w:pPr>
      <w:r>
        <w:t xml:space="preserve">} </w:t>
      </w:r>
      <w:r w:rsidRPr="001053E1">
        <w:t>sai_</w:t>
      </w:r>
      <w:r>
        <w:t>ingress_</w:t>
      </w:r>
      <w:r w:rsidR="004E3E3F">
        <w:t>priority_group</w:t>
      </w:r>
      <w:r>
        <w:t>_attr</w:t>
      </w:r>
      <w:r w:rsidRPr="001053E1">
        <w:t>_t;</w:t>
      </w:r>
    </w:p>
    <w:p w14:paraId="15EDBF13" w14:textId="77777777" w:rsidR="00770F90" w:rsidRDefault="00770F90" w:rsidP="00770F90">
      <w:pPr>
        <w:pStyle w:val="code"/>
      </w:pPr>
    </w:p>
    <w:p w14:paraId="76A51B72" w14:textId="371AD675" w:rsidR="00B75A5A" w:rsidRPr="001053E1" w:rsidRDefault="00B75A5A" w:rsidP="00770F90">
      <w:pPr>
        <w:pStyle w:val="code"/>
      </w:pPr>
      <w:r>
        <w:t>/*</w:t>
      </w:r>
    </w:p>
    <w:p w14:paraId="5CC7F9CB" w14:textId="77777777" w:rsidR="00770F90" w:rsidRPr="007C0B8D" w:rsidRDefault="00770F90" w:rsidP="00770F90">
      <w:pPr>
        <w:pStyle w:val="code"/>
      </w:pPr>
      <w:r w:rsidRPr="007C0B8D">
        <w:t>* Routine Description:</w:t>
      </w:r>
    </w:p>
    <w:p w14:paraId="7EC6BBEE" w14:textId="4DEBF836" w:rsidR="00770F90" w:rsidRPr="007C0B8D" w:rsidRDefault="00770F90" w:rsidP="00C67D56">
      <w:pPr>
        <w:pStyle w:val="code"/>
      </w:pPr>
      <w:r w:rsidRPr="007C0B8D">
        <w:t xml:space="preserve">* </w:t>
      </w:r>
      <w:r w:rsidR="00C67D56">
        <w:t xml:space="preserve">   S</w:t>
      </w:r>
      <w:r w:rsidRPr="007C0B8D">
        <w:t xml:space="preserve">et </w:t>
      </w:r>
      <w:r>
        <w:t xml:space="preserve">ingress </w:t>
      </w:r>
      <w:r w:rsidR="001A48E9">
        <w:t>priority group</w:t>
      </w:r>
      <w:r>
        <w:t xml:space="preserve"> </w:t>
      </w:r>
      <w:r w:rsidR="00C67D56">
        <w:t>attribute</w:t>
      </w:r>
    </w:p>
    <w:p w14:paraId="29249BD6" w14:textId="77777777" w:rsidR="00770F90" w:rsidRPr="007C0B8D" w:rsidRDefault="00770F90" w:rsidP="00770F90">
      <w:pPr>
        <w:pStyle w:val="code"/>
      </w:pPr>
      <w:r w:rsidRPr="007C0B8D">
        <w:t>* Arguments:</w:t>
      </w:r>
    </w:p>
    <w:p w14:paraId="7C7B3CAD" w14:textId="5F67B5EA" w:rsidR="00770F90" w:rsidRPr="007C0B8D" w:rsidRDefault="00770F90" w:rsidP="00770F90">
      <w:pPr>
        <w:pStyle w:val="code"/>
      </w:pPr>
      <w:r>
        <w:t>* [in] ingress_</w:t>
      </w:r>
      <w:r w:rsidR="001A48E9">
        <w:t>pg</w:t>
      </w:r>
      <w:r>
        <w:t xml:space="preserve">_id – </w:t>
      </w:r>
      <w:r w:rsidR="001A48E9">
        <w:t xml:space="preserve">ingress priority group </w:t>
      </w:r>
      <w:r w:rsidRPr="007C0B8D">
        <w:t xml:space="preserve">id </w:t>
      </w:r>
    </w:p>
    <w:p w14:paraId="3AB421F4" w14:textId="7AC6FA5D" w:rsidR="00770F90" w:rsidRPr="007C0B8D" w:rsidRDefault="00770F90" w:rsidP="00C67D56">
      <w:pPr>
        <w:pStyle w:val="code"/>
      </w:pPr>
      <w:r>
        <w:t>* [in]</w:t>
      </w:r>
      <w:r w:rsidRPr="00144C06">
        <w:t xml:space="preserve"> </w:t>
      </w:r>
      <w:r w:rsidR="00C67D56">
        <w:t>attr</w:t>
      </w:r>
      <w:r>
        <w:t xml:space="preserve"> - </w:t>
      </w:r>
      <w:r w:rsidR="00C67D56">
        <w:t>attribute</w:t>
      </w:r>
      <w:r w:rsidRPr="007C0B8D">
        <w:t xml:space="preserve"> </w:t>
      </w:r>
    </w:p>
    <w:p w14:paraId="2B874DEE" w14:textId="77777777" w:rsidR="00770F90" w:rsidRPr="007C0B8D" w:rsidRDefault="00770F90" w:rsidP="00770F90">
      <w:pPr>
        <w:pStyle w:val="code"/>
      </w:pPr>
      <w:r w:rsidRPr="007C0B8D">
        <w:t>*</w:t>
      </w:r>
    </w:p>
    <w:p w14:paraId="00C57776" w14:textId="77777777" w:rsidR="00770F90" w:rsidRPr="007C0B8D" w:rsidRDefault="00770F90" w:rsidP="00770F90">
      <w:pPr>
        <w:pStyle w:val="code"/>
      </w:pPr>
      <w:r w:rsidRPr="007C0B8D">
        <w:t>* Return Values:</w:t>
      </w:r>
    </w:p>
    <w:p w14:paraId="32848EBC" w14:textId="77777777" w:rsidR="00770F90" w:rsidRPr="007C0B8D" w:rsidRDefault="00770F90" w:rsidP="00770F90">
      <w:pPr>
        <w:pStyle w:val="code"/>
      </w:pPr>
      <w:r w:rsidRPr="007C0B8D">
        <w:t>* SAI_STATUS_SUCCESS on success</w:t>
      </w:r>
    </w:p>
    <w:p w14:paraId="226483DD" w14:textId="77777777" w:rsidR="00770F90" w:rsidRPr="007C0B8D" w:rsidRDefault="00770F90" w:rsidP="00770F90">
      <w:pPr>
        <w:pStyle w:val="code"/>
      </w:pPr>
      <w:r w:rsidRPr="007C0B8D">
        <w:t>* Failure status code on error</w:t>
      </w:r>
    </w:p>
    <w:p w14:paraId="052371CB" w14:textId="32A64556" w:rsidR="00770F90" w:rsidRPr="007C0B8D" w:rsidRDefault="00B75A5A" w:rsidP="00770F90">
      <w:pPr>
        <w:pStyle w:val="code"/>
      </w:pPr>
      <w:r>
        <w:t>*</w:t>
      </w:r>
      <w:r w:rsidR="00770F90" w:rsidRPr="007C0B8D">
        <w:t>/</w:t>
      </w:r>
    </w:p>
    <w:p w14:paraId="3BD132EE" w14:textId="77777777" w:rsidR="00770F90" w:rsidRDefault="00770F90" w:rsidP="00770F90">
      <w:pPr>
        <w:pStyle w:val="code"/>
      </w:pPr>
      <w:r w:rsidRPr="007C0B8D">
        <w:t>typede</w:t>
      </w:r>
      <w:r>
        <w:t>f sai_status_t (*sai_set_ingress_</w:t>
      </w:r>
      <w:r w:rsidR="004E3E3F">
        <w:t>priority_group</w:t>
      </w:r>
      <w:r>
        <w:t>_</w:t>
      </w:r>
      <w:r w:rsidRPr="007C0B8D">
        <w:t>attr_fn)(</w:t>
      </w:r>
    </w:p>
    <w:p w14:paraId="639B9CCD" w14:textId="281D1DF1" w:rsidR="00770F90" w:rsidRDefault="00770F90" w:rsidP="00770F90">
      <w:pPr>
        <w:pStyle w:val="code"/>
      </w:pPr>
      <w:r>
        <w:t xml:space="preserve">      </w:t>
      </w:r>
      <w:r>
        <w:tab/>
      </w:r>
      <w:r>
        <w:tab/>
      </w:r>
      <w:r>
        <w:tab/>
        <w:t xml:space="preserve"> _</w:t>
      </w:r>
      <w:r w:rsidR="00156250">
        <w:t>I</w:t>
      </w:r>
      <w:r>
        <w:t>n_ sai_object_id_t</w:t>
      </w:r>
      <w:r w:rsidRPr="00EE6E17">
        <w:t xml:space="preserve"> </w:t>
      </w:r>
      <w:r w:rsidR="001A48E9">
        <w:t xml:space="preserve"> ingress_pg_id</w:t>
      </w:r>
      <w:r>
        <w:t>,</w:t>
      </w:r>
    </w:p>
    <w:p w14:paraId="63DB5FCE" w14:textId="59F578F5" w:rsidR="00770F90" w:rsidRDefault="00770F90" w:rsidP="00770F90">
      <w:pPr>
        <w:pStyle w:val="code"/>
      </w:pPr>
      <w:r>
        <w:t xml:space="preserve">    </w:t>
      </w:r>
      <w:r>
        <w:tab/>
      </w:r>
      <w:r>
        <w:tab/>
        <w:t xml:space="preserve"> </w:t>
      </w:r>
      <w:r>
        <w:tab/>
        <w:t xml:space="preserve"> _In_ </w:t>
      </w:r>
      <w:r w:rsidR="008250A7">
        <w:t xml:space="preserve">const </w:t>
      </w:r>
      <w:r>
        <w:t>sai_attr</w:t>
      </w:r>
      <w:r w:rsidR="009E3824">
        <w:t>ibute</w:t>
      </w:r>
      <w:r>
        <w:t>_t *attr);</w:t>
      </w:r>
    </w:p>
    <w:p w14:paraId="71F73AEC" w14:textId="77777777" w:rsidR="00770F90" w:rsidRDefault="00770F90" w:rsidP="00770F90">
      <w:pPr>
        <w:pStyle w:val="code"/>
      </w:pPr>
      <w:r>
        <w:t>);</w:t>
      </w:r>
    </w:p>
    <w:p w14:paraId="349C6ED0" w14:textId="77777777" w:rsidR="00770F90" w:rsidRDefault="00770F90" w:rsidP="00770F90">
      <w:pPr>
        <w:pStyle w:val="code"/>
      </w:pPr>
    </w:p>
    <w:p w14:paraId="7053FDCC" w14:textId="77777777" w:rsidR="00770F90" w:rsidRPr="007C0B8D" w:rsidRDefault="00770F90" w:rsidP="00770F90">
      <w:pPr>
        <w:pStyle w:val="code"/>
      </w:pPr>
      <w:r w:rsidRPr="007C0B8D">
        <w:t>/*</w:t>
      </w:r>
    </w:p>
    <w:p w14:paraId="613C6BF3" w14:textId="77777777" w:rsidR="00770F90" w:rsidRPr="007C0B8D" w:rsidRDefault="00770F90" w:rsidP="00770F90">
      <w:pPr>
        <w:pStyle w:val="code"/>
      </w:pPr>
      <w:r w:rsidRPr="007C0B8D">
        <w:t>* Routine Description:</w:t>
      </w:r>
    </w:p>
    <w:p w14:paraId="66063865" w14:textId="2669990E" w:rsidR="00770F90" w:rsidRPr="007C0B8D" w:rsidRDefault="00770F90" w:rsidP="00C67D56">
      <w:pPr>
        <w:pStyle w:val="code"/>
      </w:pPr>
      <w:r>
        <w:t xml:space="preserve">* </w:t>
      </w:r>
      <w:r w:rsidR="00C67D56">
        <w:t xml:space="preserve">   G</w:t>
      </w:r>
      <w:r>
        <w:t>et</w:t>
      </w:r>
      <w:r w:rsidRPr="007C0B8D">
        <w:t xml:space="preserve"> </w:t>
      </w:r>
      <w:r w:rsidR="001A48E9">
        <w:t xml:space="preserve">ingress priority group </w:t>
      </w:r>
      <w:r w:rsidR="00C67D56">
        <w:t>attributes</w:t>
      </w:r>
    </w:p>
    <w:p w14:paraId="17AE62D8" w14:textId="77777777" w:rsidR="00770F90" w:rsidRPr="007C0B8D" w:rsidRDefault="00770F90" w:rsidP="00770F90">
      <w:pPr>
        <w:pStyle w:val="code"/>
      </w:pPr>
      <w:r w:rsidRPr="007C0B8D">
        <w:t>* Arguments:</w:t>
      </w:r>
    </w:p>
    <w:p w14:paraId="1812BE61" w14:textId="77777777" w:rsidR="00770F90" w:rsidRPr="007C0B8D" w:rsidRDefault="00770F90">
      <w:pPr>
        <w:pStyle w:val="code"/>
      </w:pPr>
      <w:r>
        <w:t xml:space="preserve">* [in] </w:t>
      </w:r>
      <w:r w:rsidR="001A48E9">
        <w:t xml:space="preserve">ingress_pg_id – ingress priority group </w:t>
      </w:r>
      <w:r w:rsidR="001A48E9" w:rsidRPr="007C0B8D">
        <w:t xml:space="preserve">id </w:t>
      </w:r>
    </w:p>
    <w:p w14:paraId="221E54C6" w14:textId="77777777" w:rsidR="00770F90" w:rsidRDefault="00770F90" w:rsidP="00770F90">
      <w:pPr>
        <w:pStyle w:val="code"/>
      </w:pPr>
      <w:r w:rsidRPr="007C0B8D">
        <w:t xml:space="preserve">* </w:t>
      </w:r>
      <w:r>
        <w:t>[in]</w:t>
      </w:r>
      <w:r w:rsidRPr="00144C06">
        <w:t xml:space="preserve"> </w:t>
      </w:r>
      <w:r>
        <w:t>attr_count - n</w:t>
      </w:r>
      <w:r w:rsidRPr="00144C06">
        <w:t>umber of attributes</w:t>
      </w:r>
    </w:p>
    <w:p w14:paraId="00A6F8FD" w14:textId="240BCD1A" w:rsidR="00770F90" w:rsidRPr="007C0B8D" w:rsidRDefault="00770F90" w:rsidP="00770F90">
      <w:pPr>
        <w:pStyle w:val="code"/>
      </w:pPr>
      <w:r>
        <w:t>* [</w:t>
      </w:r>
      <w:r w:rsidR="009E3824">
        <w:t>in</w:t>
      </w:r>
      <w:r>
        <w:t>out]</w:t>
      </w:r>
      <w:r w:rsidRPr="00144C06">
        <w:t xml:space="preserve"> </w:t>
      </w:r>
      <w:r>
        <w:t xml:space="preserve">attr_list - </w:t>
      </w:r>
      <w:r w:rsidRPr="00144C06">
        <w:t>array of attributes</w:t>
      </w:r>
      <w:r w:rsidRPr="007C0B8D">
        <w:t xml:space="preserve"> </w:t>
      </w:r>
    </w:p>
    <w:p w14:paraId="20AAB936" w14:textId="77777777" w:rsidR="00770F90" w:rsidRPr="007C0B8D" w:rsidRDefault="00770F90" w:rsidP="00770F90">
      <w:pPr>
        <w:pStyle w:val="code"/>
      </w:pPr>
      <w:r w:rsidRPr="007C0B8D">
        <w:t>*</w:t>
      </w:r>
    </w:p>
    <w:p w14:paraId="5090020B" w14:textId="77777777" w:rsidR="00770F90" w:rsidRPr="007C0B8D" w:rsidRDefault="00770F90" w:rsidP="00770F90">
      <w:pPr>
        <w:pStyle w:val="code"/>
      </w:pPr>
      <w:r w:rsidRPr="007C0B8D">
        <w:t>* Return Values:</w:t>
      </w:r>
    </w:p>
    <w:p w14:paraId="3FAB3288" w14:textId="77777777" w:rsidR="00770F90" w:rsidRPr="007C0B8D" w:rsidRDefault="00770F90" w:rsidP="00770F90">
      <w:pPr>
        <w:pStyle w:val="code"/>
      </w:pPr>
      <w:r w:rsidRPr="007C0B8D">
        <w:t>* SAI_STATUS_SUCCESS on success</w:t>
      </w:r>
    </w:p>
    <w:p w14:paraId="25BE54FD" w14:textId="77777777" w:rsidR="00770F90" w:rsidRPr="007C0B8D" w:rsidRDefault="00770F90" w:rsidP="00770F90">
      <w:pPr>
        <w:pStyle w:val="code"/>
      </w:pPr>
      <w:r w:rsidRPr="007C0B8D">
        <w:t>* Failure status code on error</w:t>
      </w:r>
    </w:p>
    <w:p w14:paraId="11CF2FA0" w14:textId="77777777" w:rsidR="00770F90" w:rsidRPr="007C0B8D" w:rsidRDefault="00770F90" w:rsidP="00770F90">
      <w:pPr>
        <w:pStyle w:val="code"/>
      </w:pPr>
      <w:r w:rsidRPr="007C0B8D">
        <w:t>*/</w:t>
      </w:r>
    </w:p>
    <w:p w14:paraId="5462CC10" w14:textId="267B9955" w:rsidR="00770F90" w:rsidRDefault="00770F90">
      <w:pPr>
        <w:pStyle w:val="code"/>
      </w:pPr>
      <w:r>
        <w:t>typedef sai_status_t (*sai_g</w:t>
      </w:r>
      <w:r w:rsidRPr="007C0B8D">
        <w:t>et_</w:t>
      </w:r>
      <w:r w:rsidR="001A48E9">
        <w:t>ingress_priority_group</w:t>
      </w:r>
      <w:r w:rsidR="00A50640">
        <w:t>_attr</w:t>
      </w:r>
      <w:r w:rsidRPr="007C0B8D">
        <w:t>_fn)(</w:t>
      </w:r>
    </w:p>
    <w:p w14:paraId="6D3B71D4" w14:textId="6658EE6C" w:rsidR="00770F90" w:rsidRDefault="00770F90" w:rsidP="00770F90">
      <w:pPr>
        <w:pStyle w:val="code"/>
      </w:pPr>
      <w:r>
        <w:t xml:space="preserve">      </w:t>
      </w:r>
      <w:r>
        <w:tab/>
      </w:r>
      <w:r>
        <w:tab/>
      </w:r>
      <w:r>
        <w:tab/>
        <w:t xml:space="preserve"> _</w:t>
      </w:r>
      <w:r w:rsidR="00156250">
        <w:t>I</w:t>
      </w:r>
      <w:r>
        <w:t>n_ sai_object_id_t</w:t>
      </w:r>
      <w:r w:rsidRPr="00EE6E17">
        <w:t xml:space="preserve"> </w:t>
      </w:r>
      <w:r>
        <w:t>ingress_</w:t>
      </w:r>
      <w:r w:rsidR="001A48E9">
        <w:t>pg</w:t>
      </w:r>
      <w:r>
        <w:t>_id,</w:t>
      </w:r>
    </w:p>
    <w:p w14:paraId="1C8AC110" w14:textId="3E44B4AB" w:rsidR="00770F90" w:rsidRDefault="00770F90" w:rsidP="00770F90">
      <w:pPr>
        <w:pStyle w:val="code"/>
      </w:pPr>
      <w:r>
        <w:t xml:space="preserve">    </w:t>
      </w:r>
      <w:r>
        <w:tab/>
      </w:r>
      <w:r>
        <w:tab/>
      </w:r>
      <w:r>
        <w:tab/>
        <w:t xml:space="preserve"> _In_ </w:t>
      </w:r>
      <w:r w:rsidR="009E3824">
        <w:t xml:space="preserve">uint32_t </w:t>
      </w:r>
      <w:r>
        <w:t>attr_count,</w:t>
      </w:r>
    </w:p>
    <w:p w14:paraId="121D3DC9" w14:textId="13790043" w:rsidR="00770F90" w:rsidRDefault="00C67D56" w:rsidP="009E3824">
      <w:pPr>
        <w:pStyle w:val="code"/>
      </w:pPr>
      <w:r>
        <w:t xml:space="preserve">    </w:t>
      </w:r>
      <w:r>
        <w:tab/>
      </w:r>
      <w:r>
        <w:tab/>
        <w:t xml:space="preserve"> </w:t>
      </w:r>
      <w:r>
        <w:tab/>
        <w:t xml:space="preserve"> _</w:t>
      </w:r>
      <w:r w:rsidR="009E3824">
        <w:t>Ino</w:t>
      </w:r>
      <w:r w:rsidR="00770F90">
        <w:t>ut_ sai_attr</w:t>
      </w:r>
      <w:r w:rsidR="009E3824">
        <w:t>ibute</w:t>
      </w:r>
      <w:r w:rsidR="00770F90">
        <w:t xml:space="preserve">_t * attr_list </w:t>
      </w:r>
    </w:p>
    <w:p w14:paraId="06D7F9A0" w14:textId="77777777" w:rsidR="00770F90" w:rsidRDefault="00770F90" w:rsidP="00770F90">
      <w:pPr>
        <w:pStyle w:val="code"/>
      </w:pPr>
      <w:r>
        <w:t>);</w:t>
      </w:r>
    </w:p>
    <w:p w14:paraId="26902C0B" w14:textId="77777777" w:rsidR="00770F90" w:rsidRDefault="00770F90" w:rsidP="00770F90">
      <w:pPr>
        <w:pStyle w:val="code"/>
      </w:pPr>
    </w:p>
    <w:p w14:paraId="03F66F53" w14:textId="77777777" w:rsidR="00770F90" w:rsidRDefault="00770F90" w:rsidP="00770F90">
      <w:pPr>
        <w:pStyle w:val="code"/>
      </w:pPr>
    </w:p>
    <w:p w14:paraId="20198804" w14:textId="77777777" w:rsidR="00770F90" w:rsidRPr="00770F90" w:rsidRDefault="00770F90" w:rsidP="00770F90"/>
    <w:p w14:paraId="0E83B229" w14:textId="77777777" w:rsidR="00B51BB7" w:rsidRPr="00B51BB7" w:rsidRDefault="00B51BB7" w:rsidP="00B51BB7"/>
    <w:p w14:paraId="6D5684EA" w14:textId="77777777" w:rsidR="00464E4A" w:rsidRPr="00464E4A" w:rsidRDefault="00B51BB7" w:rsidP="007C0B8D">
      <w:pPr>
        <w:pStyle w:val="Heading2"/>
      </w:pPr>
      <w:bookmarkStart w:id="27" w:name="_Toc419926657"/>
      <w:r>
        <w:lastRenderedPageBreak/>
        <w:t xml:space="preserve">Buffer </w:t>
      </w:r>
      <w:r w:rsidR="00E263B6">
        <w:t>pool</w:t>
      </w:r>
      <w:r>
        <w:t xml:space="preserve"> configuration</w:t>
      </w:r>
      <w:bookmarkEnd w:id="27"/>
      <w:r w:rsidR="00464E4A">
        <w:t xml:space="preserve"> </w:t>
      </w:r>
    </w:p>
    <w:p w14:paraId="2B3603CA" w14:textId="77777777" w:rsidR="005C2C13" w:rsidRDefault="005C2C13" w:rsidP="00C82EF0">
      <w:pPr>
        <w:pStyle w:val="code"/>
      </w:pPr>
    </w:p>
    <w:p w14:paraId="523C1CBF" w14:textId="77777777" w:rsidR="005C2C13" w:rsidRDefault="005C2C13" w:rsidP="00C82EF0">
      <w:pPr>
        <w:pStyle w:val="code"/>
      </w:pPr>
    </w:p>
    <w:p w14:paraId="6727A659" w14:textId="77777777" w:rsidR="00F959CF" w:rsidRPr="001053E1" w:rsidRDefault="00F959CF" w:rsidP="00C82EF0">
      <w:pPr>
        <w:pStyle w:val="code"/>
      </w:pPr>
      <w:r w:rsidRPr="001053E1">
        <w:t>typedef enum _sai_</w:t>
      </w:r>
      <w:r>
        <w:t>buffer</w:t>
      </w:r>
      <w:r w:rsidRPr="001053E1">
        <w:t>_</w:t>
      </w:r>
      <w:r w:rsidR="00E263B6">
        <w:t>pool</w:t>
      </w:r>
      <w:r w:rsidR="00FD2BB7">
        <w:t>_</w:t>
      </w:r>
      <w:r w:rsidR="00E7119B">
        <w:t>type</w:t>
      </w:r>
      <w:r>
        <w:t>_</w:t>
      </w:r>
      <w:r w:rsidRPr="001053E1">
        <w:t>t</w:t>
      </w:r>
    </w:p>
    <w:p w14:paraId="772591CD" w14:textId="77777777" w:rsidR="00F959CF" w:rsidRPr="001053E1" w:rsidRDefault="00F959CF" w:rsidP="00C82EF0">
      <w:pPr>
        <w:pStyle w:val="code"/>
      </w:pPr>
      <w:r w:rsidRPr="001053E1">
        <w:t>{</w:t>
      </w:r>
    </w:p>
    <w:p w14:paraId="77574DC5" w14:textId="0BBE8A97" w:rsidR="00F959CF" w:rsidRPr="001053E1" w:rsidRDefault="00F959CF" w:rsidP="00C82EF0">
      <w:pPr>
        <w:pStyle w:val="code"/>
      </w:pPr>
      <w:r w:rsidRPr="001053E1">
        <w:t xml:space="preserve">    /* Ingress </w:t>
      </w:r>
      <w:r>
        <w:t>buffer</w:t>
      </w:r>
      <w:r w:rsidR="00EB04E6">
        <w:t xml:space="preserve"> pool</w:t>
      </w:r>
      <w:r>
        <w:t xml:space="preserve"> </w:t>
      </w:r>
      <w:r w:rsidRPr="001053E1">
        <w:t>*/</w:t>
      </w:r>
    </w:p>
    <w:p w14:paraId="6B4F78C6" w14:textId="77777777" w:rsidR="007F5BFC" w:rsidRDefault="00F959CF" w:rsidP="009624D7">
      <w:pPr>
        <w:pStyle w:val="code"/>
        <w:ind w:firstLine="405"/>
      </w:pPr>
      <w:r w:rsidRPr="001053E1">
        <w:t>SAI_</w:t>
      </w:r>
      <w:r>
        <w:t>BUFFER</w:t>
      </w:r>
      <w:r w:rsidRPr="001053E1">
        <w:t>_</w:t>
      </w:r>
      <w:r w:rsidR="00E263B6">
        <w:t>POOL</w:t>
      </w:r>
      <w:r>
        <w:t>_INGRESS,</w:t>
      </w:r>
    </w:p>
    <w:p w14:paraId="62D927A8" w14:textId="77777777" w:rsidR="00F959CF" w:rsidRPr="001053E1" w:rsidRDefault="00F959CF" w:rsidP="009624D7">
      <w:pPr>
        <w:pStyle w:val="code"/>
        <w:ind w:firstLine="405"/>
      </w:pPr>
    </w:p>
    <w:p w14:paraId="3FD34F3E" w14:textId="6ABE92D5" w:rsidR="007F5BFC" w:rsidRPr="001053E1" w:rsidRDefault="00F959CF" w:rsidP="009624D7">
      <w:pPr>
        <w:pStyle w:val="code"/>
        <w:ind w:firstLine="405"/>
      </w:pPr>
      <w:r w:rsidRPr="001053E1">
        <w:t xml:space="preserve">/* </w:t>
      </w:r>
      <w:r>
        <w:t>Egr</w:t>
      </w:r>
      <w:r w:rsidRPr="001053E1">
        <w:t xml:space="preserve">ess </w:t>
      </w:r>
      <w:r w:rsidR="00EB04E6">
        <w:t>buffer pool</w:t>
      </w:r>
      <w:r>
        <w:t xml:space="preserve"> </w:t>
      </w:r>
      <w:r w:rsidRPr="001053E1">
        <w:t>*/</w:t>
      </w:r>
    </w:p>
    <w:p w14:paraId="2893D6FD" w14:textId="649ADA09" w:rsidR="00D6552B" w:rsidRDefault="00D6552B" w:rsidP="00422345">
      <w:pPr>
        <w:pStyle w:val="code"/>
      </w:pPr>
      <w:r>
        <w:t xml:space="preserve">    </w:t>
      </w:r>
      <w:r w:rsidR="00F959CF" w:rsidRPr="001053E1">
        <w:t>SAI_</w:t>
      </w:r>
      <w:r w:rsidR="00F959CF">
        <w:t>BUFFER_</w:t>
      </w:r>
      <w:r w:rsidR="00E263B6">
        <w:t>POOL</w:t>
      </w:r>
      <w:r w:rsidR="00F959CF">
        <w:t>_EGRESS</w:t>
      </w:r>
      <w:r w:rsidR="00F959CF" w:rsidRPr="001053E1">
        <w:t>,</w:t>
      </w:r>
    </w:p>
    <w:p w14:paraId="4AAB7D1A" w14:textId="77777777" w:rsidR="00F959CF" w:rsidRDefault="00E7119B" w:rsidP="00422345">
      <w:pPr>
        <w:pStyle w:val="code"/>
        <w:rPr>
          <w:bCs/>
        </w:rPr>
      </w:pPr>
      <w:r>
        <w:t>}</w:t>
      </w:r>
      <w:r w:rsidR="007F5BFC">
        <w:t xml:space="preserve"> </w:t>
      </w:r>
      <w:r w:rsidR="00F959CF" w:rsidRPr="00F959CF">
        <w:rPr>
          <w:bCs/>
        </w:rPr>
        <w:t>sai_buffer_</w:t>
      </w:r>
      <w:r w:rsidR="00E263B6">
        <w:rPr>
          <w:bCs/>
        </w:rPr>
        <w:t>pool</w:t>
      </w:r>
      <w:r>
        <w:rPr>
          <w:bCs/>
        </w:rPr>
        <w:t>_type</w:t>
      </w:r>
      <w:r w:rsidR="00F959CF">
        <w:rPr>
          <w:bCs/>
        </w:rPr>
        <w:t>_</w:t>
      </w:r>
      <w:r w:rsidR="00F959CF" w:rsidRPr="00F959CF">
        <w:rPr>
          <w:bCs/>
        </w:rPr>
        <w:t>t;</w:t>
      </w:r>
    </w:p>
    <w:p w14:paraId="2FEB3C71" w14:textId="77777777" w:rsidR="00422345" w:rsidRPr="008A6D58" w:rsidRDefault="00422345" w:rsidP="00422345">
      <w:pPr>
        <w:pStyle w:val="code"/>
      </w:pPr>
    </w:p>
    <w:p w14:paraId="6E7A8766" w14:textId="77777777" w:rsidR="00422345" w:rsidRPr="001053E1" w:rsidRDefault="00422345" w:rsidP="00422345">
      <w:pPr>
        <w:pStyle w:val="code"/>
      </w:pPr>
      <w:r>
        <w:t>typedef enum _sai_buffer_th</w:t>
      </w:r>
      <w:r w:rsidR="00BF1B3C">
        <w:t>reshold</w:t>
      </w:r>
      <w:r>
        <w:t>_mode_</w:t>
      </w:r>
      <w:r w:rsidRPr="001053E1">
        <w:t>t</w:t>
      </w:r>
    </w:p>
    <w:p w14:paraId="6DA957C7" w14:textId="77777777" w:rsidR="00422345" w:rsidRPr="001053E1" w:rsidRDefault="00422345" w:rsidP="00422345">
      <w:pPr>
        <w:pStyle w:val="code"/>
      </w:pPr>
      <w:r w:rsidRPr="001053E1">
        <w:t>{</w:t>
      </w:r>
    </w:p>
    <w:p w14:paraId="149953B9" w14:textId="77777777" w:rsidR="00422345" w:rsidRPr="001053E1" w:rsidRDefault="00422345" w:rsidP="00422345">
      <w:pPr>
        <w:pStyle w:val="code"/>
      </w:pPr>
      <w:r>
        <w:t xml:space="preserve">    /* static maximum </w:t>
      </w:r>
      <w:r w:rsidRPr="001053E1">
        <w:t>*/</w:t>
      </w:r>
    </w:p>
    <w:p w14:paraId="592D9F5F" w14:textId="77777777" w:rsidR="00422345" w:rsidRPr="001053E1" w:rsidRDefault="00422345" w:rsidP="00422345">
      <w:pPr>
        <w:pStyle w:val="code"/>
      </w:pPr>
      <w:r>
        <w:t xml:space="preserve">    </w:t>
      </w:r>
      <w:r>
        <w:rPr>
          <w:rFonts w:asciiTheme="minorHAnsi" w:hAnsiTheme="minorHAnsi" w:cstheme="minorHAnsi"/>
        </w:rPr>
        <w:t>SAI</w:t>
      </w:r>
      <w:r>
        <w:t>_BUFFER_</w:t>
      </w:r>
      <w:r w:rsidR="00BF1B3C">
        <w:t>THRESHOLD_MODE_STATIC</w:t>
      </w:r>
      <w:r>
        <w:t xml:space="preserve">, </w:t>
      </w:r>
    </w:p>
    <w:p w14:paraId="4647DE12" w14:textId="77777777" w:rsidR="00422345" w:rsidRPr="001053E1" w:rsidRDefault="00422345" w:rsidP="00422345">
      <w:pPr>
        <w:pStyle w:val="code"/>
      </w:pPr>
      <w:r w:rsidRPr="001053E1">
        <w:t xml:space="preserve">    /* </w:t>
      </w:r>
      <w:r>
        <w:t xml:space="preserve">dynamic maximum (relative) </w:t>
      </w:r>
      <w:r w:rsidRPr="001053E1">
        <w:t>*/</w:t>
      </w:r>
    </w:p>
    <w:p w14:paraId="4E1F3B38" w14:textId="77777777" w:rsidR="00422345" w:rsidRDefault="00422345" w:rsidP="00422345">
      <w:pPr>
        <w:pStyle w:val="code"/>
      </w:pPr>
      <w:r>
        <w:t xml:space="preserve">    </w:t>
      </w:r>
      <w:r>
        <w:rPr>
          <w:rFonts w:asciiTheme="minorHAnsi" w:hAnsiTheme="minorHAnsi" w:cstheme="minorHAnsi"/>
        </w:rPr>
        <w:t>SAI</w:t>
      </w:r>
      <w:r>
        <w:t>_BUFFER_</w:t>
      </w:r>
      <w:r w:rsidR="00BF1B3C">
        <w:t>THRESHOLD_MODE_DYNAMIC</w:t>
      </w:r>
      <w:r w:rsidRPr="001053E1">
        <w:t>,</w:t>
      </w:r>
    </w:p>
    <w:p w14:paraId="1F2FB5A7" w14:textId="77777777" w:rsidR="00E960CB" w:rsidRDefault="00E960CB" w:rsidP="00422345">
      <w:pPr>
        <w:pStyle w:val="code"/>
      </w:pPr>
    </w:p>
    <w:p w14:paraId="04588723" w14:textId="4E0E870B" w:rsidR="00422345" w:rsidRPr="001053E1" w:rsidRDefault="00422345" w:rsidP="00422345">
      <w:pPr>
        <w:pStyle w:val="code"/>
      </w:pPr>
      <w:r>
        <w:t>} sai_buffer_</w:t>
      </w:r>
      <w:r w:rsidR="00BF1B3C">
        <w:t>threshold</w:t>
      </w:r>
      <w:r>
        <w:t>_mode_</w:t>
      </w:r>
      <w:r w:rsidRPr="001053E1">
        <w:t>t</w:t>
      </w:r>
      <w:r w:rsidR="00824732">
        <w:t>;</w:t>
      </w:r>
    </w:p>
    <w:p w14:paraId="59C355F1" w14:textId="77777777" w:rsidR="00F959CF" w:rsidRDefault="00F959CF" w:rsidP="00C82EF0">
      <w:pPr>
        <w:pStyle w:val="code"/>
        <w:rPr>
          <w:b/>
          <w:bCs/>
        </w:rPr>
      </w:pPr>
    </w:p>
    <w:p w14:paraId="35C4F34A" w14:textId="77777777" w:rsidR="005C5262" w:rsidRPr="001053E1" w:rsidRDefault="005C5262" w:rsidP="004232F9">
      <w:pPr>
        <w:pStyle w:val="code"/>
      </w:pPr>
      <w:r w:rsidRPr="001053E1">
        <w:t xml:space="preserve">/* </w:t>
      </w:r>
      <w:r>
        <w:t xml:space="preserve">buffer </w:t>
      </w:r>
      <w:r w:rsidR="004232F9">
        <w:t xml:space="preserve">attribute </w:t>
      </w:r>
      <w:r w:rsidRPr="001053E1">
        <w:t>*/</w:t>
      </w:r>
    </w:p>
    <w:p w14:paraId="5FB63792" w14:textId="39695CFA" w:rsidR="005C5262" w:rsidRPr="001053E1" w:rsidRDefault="006761B0" w:rsidP="00C82EF0">
      <w:pPr>
        <w:pStyle w:val="code"/>
      </w:pPr>
      <w:r>
        <w:t>typedef enum</w:t>
      </w:r>
      <w:r w:rsidR="004232F9">
        <w:t xml:space="preserve"> </w:t>
      </w:r>
      <w:r>
        <w:t>_</w:t>
      </w:r>
      <w:r w:rsidR="004232F9" w:rsidRPr="001053E1">
        <w:t>sai_</w:t>
      </w:r>
      <w:r w:rsidR="004232F9">
        <w:t>buffer</w:t>
      </w:r>
      <w:r w:rsidR="00912169">
        <w:t>_</w:t>
      </w:r>
      <w:r w:rsidR="006D4B6F">
        <w:t>pool</w:t>
      </w:r>
      <w:r w:rsidR="004232F9">
        <w:t>_attr</w:t>
      </w:r>
      <w:r w:rsidR="004232F9" w:rsidRPr="001053E1">
        <w:t xml:space="preserve">_t </w:t>
      </w:r>
    </w:p>
    <w:p w14:paraId="6C7EC623" w14:textId="77777777" w:rsidR="005C5262" w:rsidRDefault="005C5262" w:rsidP="00C82EF0">
      <w:pPr>
        <w:pStyle w:val="code"/>
      </w:pPr>
      <w:r w:rsidRPr="001053E1">
        <w:t>{</w:t>
      </w:r>
    </w:p>
    <w:p w14:paraId="232739E3" w14:textId="49D7921F" w:rsidR="00F3758B" w:rsidRDefault="00A50640" w:rsidP="006972CB">
      <w:pPr>
        <w:pStyle w:val="code"/>
        <w:ind w:firstLine="405"/>
      </w:pPr>
      <w:r>
        <w:t>/*</w:t>
      </w:r>
      <w:r w:rsidRPr="006D4B6F">
        <w:t xml:space="preserve"> </w:t>
      </w:r>
      <w:r>
        <w:t xml:space="preserve">READ ONLY shared buffer size in </w:t>
      </w:r>
      <w:r w:rsidR="00F3758B">
        <w:t>b</w:t>
      </w:r>
      <w:r>
        <w:t>yte</w:t>
      </w:r>
      <w:r w:rsidR="009D67A9">
        <w:t xml:space="preserve">s </w:t>
      </w:r>
      <w:r w:rsidR="006972CB">
        <w:t>[sai_uint32_t]</w:t>
      </w:r>
      <w:r w:rsidR="009D67A9">
        <w:t>.</w:t>
      </w:r>
      <w:r w:rsidR="006972CB">
        <w:t xml:space="preserve"> </w:t>
      </w:r>
      <w:r w:rsidR="00F3758B">
        <w:t>Th</w:t>
      </w:r>
      <w:r w:rsidR="009D67A9">
        <w:t xml:space="preserve">is is derived from substracting </w:t>
      </w:r>
      <w:r w:rsidR="00F3758B">
        <w:t xml:space="preserve">all reversed buffers of queue/port </w:t>
      </w:r>
    </w:p>
    <w:p w14:paraId="32E46CDE" w14:textId="77777777" w:rsidR="00A50640" w:rsidRDefault="00F3758B" w:rsidP="009624D7">
      <w:pPr>
        <w:pStyle w:val="code"/>
        <w:ind w:firstLine="405"/>
        <w:rPr>
          <w:rFonts w:asciiTheme="minorHAnsi" w:hAnsiTheme="minorHAnsi" w:cstheme="minorHAnsi"/>
          <w:bCs/>
        </w:rPr>
      </w:pPr>
      <w:r>
        <w:t xml:space="preserve">   From the total pool size.</w:t>
      </w:r>
      <w:r w:rsidR="00A50640">
        <w:rPr>
          <w:rFonts w:asciiTheme="minorHAnsi" w:hAnsiTheme="minorHAnsi" w:cstheme="minorHAnsi"/>
          <w:bCs/>
        </w:rPr>
        <w:t xml:space="preserve"> */</w:t>
      </w:r>
    </w:p>
    <w:p w14:paraId="00314B5B" w14:textId="77777777" w:rsidR="00A50640" w:rsidRPr="006D4B6F" w:rsidRDefault="00A50640" w:rsidP="00A50640">
      <w:pPr>
        <w:pStyle w:val="code"/>
        <w:rPr>
          <w:rFonts w:asciiTheme="minorHAnsi" w:hAnsiTheme="minorHAnsi" w:cstheme="minorHAnsi"/>
        </w:rPr>
      </w:pPr>
      <w:r>
        <w:rPr>
          <w:rFonts w:asciiTheme="minorHAnsi" w:hAnsiTheme="minorHAnsi" w:cstheme="minorHAnsi"/>
        </w:rPr>
        <w:t xml:space="preserve">          </w:t>
      </w:r>
      <w:r w:rsidRPr="001053E1">
        <w:rPr>
          <w:rFonts w:asciiTheme="minorHAnsi" w:hAnsiTheme="minorHAnsi" w:cstheme="minorHAnsi"/>
        </w:rPr>
        <w:t>SAI_</w:t>
      </w:r>
      <w:r>
        <w:rPr>
          <w:rFonts w:asciiTheme="minorHAnsi" w:hAnsiTheme="minorHAnsi" w:cstheme="minorHAnsi"/>
        </w:rPr>
        <w:t>BUFFER_</w:t>
      </w:r>
      <w:r>
        <w:t>POOL_</w:t>
      </w:r>
      <w:r w:rsidR="00EB04E6">
        <w:t>ATTR_</w:t>
      </w:r>
      <w:r>
        <w:t>SHARED_SIZE</w:t>
      </w:r>
      <w:r>
        <w:rPr>
          <w:rFonts w:asciiTheme="minorHAnsi" w:hAnsiTheme="minorHAnsi" w:cstheme="minorHAnsi"/>
        </w:rPr>
        <w:t>,</w:t>
      </w:r>
    </w:p>
    <w:p w14:paraId="7E249934" w14:textId="77777777" w:rsidR="00A50640" w:rsidRDefault="00A50640" w:rsidP="00C82EF0">
      <w:pPr>
        <w:pStyle w:val="code"/>
      </w:pPr>
    </w:p>
    <w:p w14:paraId="5D16541B" w14:textId="1E844904" w:rsidR="00F3758B" w:rsidRDefault="00F3758B" w:rsidP="00F3758B">
      <w:pPr>
        <w:pStyle w:val="code"/>
        <w:rPr>
          <w:rFonts w:asciiTheme="minorHAnsi" w:hAnsiTheme="minorHAnsi" w:cstheme="minorHAnsi"/>
          <w:bCs/>
        </w:rPr>
      </w:pPr>
      <w:r>
        <w:t xml:space="preserve">    /* buffer pool type [</w:t>
      </w:r>
      <w:r w:rsidRPr="00F959CF">
        <w:rPr>
          <w:bCs/>
        </w:rPr>
        <w:t>sai_buffer_</w:t>
      </w:r>
      <w:r>
        <w:rPr>
          <w:bCs/>
        </w:rPr>
        <w:t>pool_type_</w:t>
      </w:r>
      <w:r w:rsidRPr="00F959CF">
        <w:rPr>
          <w:bCs/>
        </w:rPr>
        <w:t>t</w:t>
      </w:r>
      <w:r>
        <w:rPr>
          <w:rFonts w:asciiTheme="minorHAnsi" w:hAnsiTheme="minorHAnsi" w:cstheme="minorHAnsi"/>
          <w:bCs/>
        </w:rPr>
        <w:t>]</w:t>
      </w:r>
      <w:r w:rsidR="006972CB">
        <w:rPr>
          <w:rFonts w:asciiTheme="minorHAnsi" w:hAnsiTheme="minorHAnsi" w:cstheme="minorHAnsi"/>
          <w:bCs/>
        </w:rPr>
        <w:t xml:space="preserve"> </w:t>
      </w:r>
      <w:r>
        <w:rPr>
          <w:rFonts w:asciiTheme="minorHAnsi" w:hAnsiTheme="minorHAnsi" w:cstheme="minorHAnsi"/>
          <w:bCs/>
        </w:rPr>
        <w:t xml:space="preserve"> (</w:t>
      </w:r>
      <w:r w:rsidRPr="008B7968">
        <w:rPr>
          <w:szCs w:val="18"/>
        </w:rPr>
        <w:t>MANDATORY_ON_CREATE</w:t>
      </w:r>
      <w:r w:rsidR="00A415FC">
        <w:rPr>
          <w:szCs w:val="18"/>
        </w:rPr>
        <w:t>|CREATE_ONLY</w:t>
      </w:r>
      <w:r>
        <w:rPr>
          <w:szCs w:val="18"/>
        </w:rPr>
        <w:t>)</w:t>
      </w:r>
      <w:r>
        <w:rPr>
          <w:rFonts w:asciiTheme="minorHAnsi" w:hAnsiTheme="minorHAnsi" w:cstheme="minorHAnsi"/>
          <w:bCs/>
        </w:rPr>
        <w:t xml:space="preserve"> */</w:t>
      </w:r>
    </w:p>
    <w:p w14:paraId="3CA56D8B" w14:textId="77777777" w:rsidR="00F3758B" w:rsidRDefault="00F3758B" w:rsidP="00F3758B">
      <w:pPr>
        <w:pStyle w:val="code"/>
        <w:rPr>
          <w:rFonts w:asciiTheme="minorHAnsi" w:hAnsiTheme="minorHAnsi" w:cstheme="minorHAnsi"/>
        </w:rPr>
      </w:pPr>
      <w:r>
        <w:rPr>
          <w:rFonts w:asciiTheme="minorHAnsi" w:hAnsiTheme="minorHAnsi" w:cstheme="minorHAnsi"/>
        </w:rPr>
        <w:t xml:space="preserve">          </w:t>
      </w:r>
      <w:r w:rsidRPr="001053E1">
        <w:rPr>
          <w:rFonts w:asciiTheme="minorHAnsi" w:hAnsiTheme="minorHAnsi" w:cstheme="minorHAnsi"/>
        </w:rPr>
        <w:t>SAI_</w:t>
      </w:r>
      <w:r>
        <w:rPr>
          <w:rFonts w:asciiTheme="minorHAnsi" w:hAnsiTheme="minorHAnsi" w:cstheme="minorHAnsi"/>
        </w:rPr>
        <w:t>BUFFER_</w:t>
      </w:r>
      <w:r>
        <w:t>POOL_</w:t>
      </w:r>
      <w:r w:rsidR="00EB04E6">
        <w:t>ATTR_</w:t>
      </w:r>
      <w:r>
        <w:t>TYPE</w:t>
      </w:r>
      <w:r>
        <w:rPr>
          <w:rFonts w:asciiTheme="minorHAnsi" w:hAnsiTheme="minorHAnsi" w:cstheme="minorHAnsi"/>
        </w:rPr>
        <w:t>,</w:t>
      </w:r>
    </w:p>
    <w:p w14:paraId="31685041" w14:textId="77777777" w:rsidR="00F3758B" w:rsidRDefault="00F3758B" w:rsidP="00C82EF0">
      <w:pPr>
        <w:pStyle w:val="code"/>
      </w:pPr>
    </w:p>
    <w:p w14:paraId="09DB9087" w14:textId="63F464A0" w:rsidR="004232F9" w:rsidRPr="004232F9" w:rsidRDefault="004232F9" w:rsidP="009D67A9">
      <w:pPr>
        <w:pStyle w:val="code"/>
      </w:pPr>
      <w:r>
        <w:t xml:space="preserve">    /* buffer </w:t>
      </w:r>
      <w:r w:rsidR="0093420F">
        <w:t xml:space="preserve">pool </w:t>
      </w:r>
      <w:r>
        <w:t xml:space="preserve">size </w:t>
      </w:r>
      <w:r w:rsidR="006D4B6F">
        <w:t xml:space="preserve">in </w:t>
      </w:r>
      <w:r w:rsidR="00A50640">
        <w:t>b</w:t>
      </w:r>
      <w:r w:rsidR="006D4B6F">
        <w:t>yte</w:t>
      </w:r>
      <w:r w:rsidR="00F3758B">
        <w:t>s</w:t>
      </w:r>
      <w:r w:rsidR="00770D20">
        <w:t xml:space="preserve"> </w:t>
      </w:r>
      <w:r w:rsidR="009D67A9">
        <w:t>[sai_uint32_t]</w:t>
      </w:r>
      <w:r w:rsidR="009D67A9" w:rsidRPr="008B7968">
        <w:rPr>
          <w:szCs w:val="18"/>
        </w:rPr>
        <w:t xml:space="preserve"> </w:t>
      </w:r>
      <w:r w:rsidR="00E263B6" w:rsidRPr="008B7968">
        <w:rPr>
          <w:szCs w:val="18"/>
        </w:rPr>
        <w:t>(MANDATORY_ON_CREATE</w:t>
      </w:r>
      <w:r w:rsidR="00E263B6">
        <w:rPr>
          <w:szCs w:val="18"/>
        </w:rPr>
        <w:t>|CREATE_AND_SET</w:t>
      </w:r>
      <w:r w:rsidR="00E263B6" w:rsidRPr="008B7968">
        <w:rPr>
          <w:szCs w:val="18"/>
        </w:rPr>
        <w:t xml:space="preserve">) </w:t>
      </w:r>
      <w:r>
        <w:t>*/</w:t>
      </w:r>
    </w:p>
    <w:p w14:paraId="47444663" w14:textId="77777777" w:rsidR="005C2C13" w:rsidRDefault="004232F9" w:rsidP="00C82EF0">
      <w:pPr>
        <w:pStyle w:val="code"/>
      </w:pPr>
      <w:r>
        <w:t xml:space="preserve">    SAI_BUFFER_</w:t>
      </w:r>
      <w:r w:rsidR="00E263B6">
        <w:t>POOL</w:t>
      </w:r>
      <w:r w:rsidR="00912169">
        <w:t>_</w:t>
      </w:r>
      <w:r w:rsidR="00EB04E6">
        <w:t>ATTR_</w:t>
      </w:r>
      <w:r>
        <w:t>SIZE</w:t>
      </w:r>
      <w:r w:rsidR="00C82EF0">
        <w:t>,</w:t>
      </w:r>
      <w:r>
        <w:t xml:space="preserve"> </w:t>
      </w:r>
    </w:p>
    <w:p w14:paraId="214D1869" w14:textId="77777777" w:rsidR="006D4B6F" w:rsidRDefault="006D4B6F" w:rsidP="006D4B6F">
      <w:pPr>
        <w:pStyle w:val="code"/>
        <w:rPr>
          <w:rFonts w:asciiTheme="minorHAnsi" w:hAnsiTheme="minorHAnsi" w:cstheme="minorHAnsi"/>
        </w:rPr>
      </w:pPr>
    </w:p>
    <w:p w14:paraId="25AE42D2" w14:textId="77777777" w:rsidR="007F5BFC" w:rsidRDefault="00422345" w:rsidP="009624D7">
      <w:pPr>
        <w:pStyle w:val="code"/>
        <w:ind w:firstLine="390"/>
        <w:rPr>
          <w:rFonts w:asciiTheme="minorHAnsi" w:hAnsiTheme="minorHAnsi" w:cstheme="minorHAnsi"/>
          <w:bCs/>
        </w:rPr>
      </w:pPr>
      <w:r>
        <w:t>/*</w:t>
      </w:r>
      <w:r w:rsidR="007F5BFC">
        <w:t xml:space="preserve"> </w:t>
      </w:r>
      <w:r w:rsidR="00F3758B">
        <w:t xml:space="preserve">shared threshold mode for the buffer pool </w:t>
      </w:r>
      <w:r>
        <w:t>[</w:t>
      </w:r>
      <w:r w:rsidR="00847A3B">
        <w:t>sai_</w:t>
      </w:r>
      <w:r w:rsidR="00BF1B3C">
        <w:t>buffer_threadhold_mode_t</w:t>
      </w:r>
      <w:r>
        <w:rPr>
          <w:rFonts w:asciiTheme="minorHAnsi" w:hAnsiTheme="minorHAnsi" w:cstheme="minorHAnsi"/>
          <w:bCs/>
        </w:rPr>
        <w:t>]</w:t>
      </w:r>
      <w:r w:rsidR="007F5BFC">
        <w:rPr>
          <w:rFonts w:asciiTheme="minorHAnsi" w:hAnsiTheme="minorHAnsi" w:cstheme="minorHAnsi"/>
          <w:bCs/>
        </w:rPr>
        <w:t xml:space="preserve"> </w:t>
      </w:r>
    </w:p>
    <w:p w14:paraId="2946417D" w14:textId="77777777" w:rsidR="00BF1B3C" w:rsidRDefault="00F3758B" w:rsidP="009624D7">
      <w:pPr>
        <w:pStyle w:val="code"/>
        <w:ind w:firstLine="390"/>
        <w:rPr>
          <w:rFonts w:asciiTheme="minorHAnsi" w:hAnsiTheme="minorHAnsi" w:cstheme="minorHAnsi"/>
          <w:bCs/>
        </w:rPr>
      </w:pPr>
      <w:r>
        <w:rPr>
          <w:rFonts w:asciiTheme="minorHAnsi" w:hAnsiTheme="minorHAnsi" w:cstheme="minorHAnsi"/>
          <w:bCs/>
        </w:rPr>
        <w:t xml:space="preserve">     </w:t>
      </w:r>
      <w:r w:rsidR="00422345">
        <w:rPr>
          <w:rFonts w:asciiTheme="minorHAnsi" w:hAnsiTheme="minorHAnsi" w:cstheme="minorHAnsi"/>
          <w:bCs/>
        </w:rPr>
        <w:t xml:space="preserve"> (</w:t>
      </w:r>
      <w:r w:rsidR="00847A3B">
        <w:rPr>
          <w:szCs w:val="18"/>
        </w:rPr>
        <w:t>CREATE_AND_SET default</w:t>
      </w:r>
      <w:r w:rsidR="007F5BFC">
        <w:t xml:space="preserve"> </w:t>
      </w:r>
      <w:r w:rsidR="00847A3B">
        <w:rPr>
          <w:rFonts w:asciiTheme="minorHAnsi" w:hAnsiTheme="minorHAnsi" w:cstheme="minorHAnsi"/>
        </w:rPr>
        <w:t>SAI</w:t>
      </w:r>
      <w:r w:rsidR="00847A3B">
        <w:t>_BUFFER_POOL_DYNAMIC_TH</w:t>
      </w:r>
      <w:r w:rsidR="00422345">
        <w:rPr>
          <w:szCs w:val="18"/>
        </w:rPr>
        <w:t>)</w:t>
      </w:r>
      <w:r w:rsidR="00422345">
        <w:rPr>
          <w:rFonts w:asciiTheme="minorHAnsi" w:hAnsiTheme="minorHAnsi" w:cstheme="minorHAnsi"/>
          <w:bCs/>
        </w:rPr>
        <w:t xml:space="preserve"> </w:t>
      </w:r>
    </w:p>
    <w:p w14:paraId="074B3207" w14:textId="77777777" w:rsidR="00422345" w:rsidRPr="00847A3B" w:rsidRDefault="00BF1B3C" w:rsidP="009624D7">
      <w:pPr>
        <w:pStyle w:val="code"/>
        <w:ind w:firstLine="390"/>
      </w:pPr>
      <w:r>
        <w:rPr>
          <w:rFonts w:asciiTheme="minorHAnsi" w:hAnsiTheme="minorHAnsi" w:cstheme="minorHAnsi"/>
          <w:bCs/>
        </w:rPr>
        <w:t xml:space="preserve"> </w:t>
      </w:r>
      <w:r w:rsidR="007F5BFC">
        <w:rPr>
          <w:rFonts w:asciiTheme="minorHAnsi" w:hAnsiTheme="minorHAnsi" w:cstheme="minorHAnsi"/>
          <w:bCs/>
        </w:rPr>
        <w:t xml:space="preserve"> </w:t>
      </w:r>
      <w:r w:rsidR="00422345">
        <w:rPr>
          <w:rFonts w:asciiTheme="minorHAnsi" w:hAnsiTheme="minorHAnsi" w:cstheme="minorHAnsi"/>
          <w:bCs/>
        </w:rPr>
        <w:t>*/</w:t>
      </w:r>
    </w:p>
    <w:p w14:paraId="6ACAF34F" w14:textId="77777777" w:rsidR="00422345" w:rsidRDefault="00422345" w:rsidP="006D4B6F">
      <w:pPr>
        <w:pStyle w:val="code"/>
        <w:rPr>
          <w:rFonts w:asciiTheme="minorHAnsi" w:hAnsiTheme="minorHAnsi" w:cstheme="minorHAnsi"/>
        </w:rPr>
      </w:pPr>
      <w:r>
        <w:rPr>
          <w:rFonts w:asciiTheme="minorHAnsi" w:hAnsiTheme="minorHAnsi" w:cstheme="minorHAnsi"/>
        </w:rPr>
        <w:t xml:space="preserve">          </w:t>
      </w:r>
      <w:r w:rsidRPr="001053E1">
        <w:rPr>
          <w:rFonts w:asciiTheme="minorHAnsi" w:hAnsiTheme="minorHAnsi" w:cstheme="minorHAnsi"/>
        </w:rPr>
        <w:t>SAI_</w:t>
      </w:r>
      <w:r>
        <w:rPr>
          <w:rFonts w:asciiTheme="minorHAnsi" w:hAnsiTheme="minorHAnsi" w:cstheme="minorHAnsi"/>
        </w:rPr>
        <w:t>BUFFER_</w:t>
      </w:r>
      <w:r>
        <w:t>POOL_</w:t>
      </w:r>
      <w:r w:rsidR="00EB04E6">
        <w:t>ATTR_</w:t>
      </w:r>
      <w:r>
        <w:t>TH_MODE</w:t>
      </w:r>
      <w:r>
        <w:rPr>
          <w:rFonts w:asciiTheme="minorHAnsi" w:hAnsiTheme="minorHAnsi" w:cstheme="minorHAnsi"/>
        </w:rPr>
        <w:t>,</w:t>
      </w:r>
    </w:p>
    <w:p w14:paraId="06E50375" w14:textId="77777777" w:rsidR="00262BDB" w:rsidRDefault="00262BDB" w:rsidP="00262BDB">
      <w:pPr>
        <w:pStyle w:val="code"/>
      </w:pPr>
    </w:p>
    <w:p w14:paraId="1AC24665" w14:textId="1A20A356" w:rsidR="005C5262" w:rsidRDefault="005C5262" w:rsidP="00C82EF0">
      <w:pPr>
        <w:pStyle w:val="code"/>
      </w:pPr>
      <w:r w:rsidRPr="001053E1">
        <w:t>} sai_</w:t>
      </w:r>
      <w:r>
        <w:t>buffer_</w:t>
      </w:r>
      <w:r w:rsidR="006D4B6F">
        <w:t>pool</w:t>
      </w:r>
      <w:r w:rsidRPr="001053E1">
        <w:t>_</w:t>
      </w:r>
      <w:r w:rsidR="006761B0">
        <w:t>attr_</w:t>
      </w:r>
      <w:r w:rsidRPr="001053E1">
        <w:t>t;</w:t>
      </w:r>
    </w:p>
    <w:p w14:paraId="2A134E95" w14:textId="77777777" w:rsidR="00464E4A" w:rsidRDefault="00464E4A" w:rsidP="00C82EF0">
      <w:pPr>
        <w:pStyle w:val="code"/>
      </w:pPr>
    </w:p>
    <w:p w14:paraId="41BA8551" w14:textId="77777777" w:rsidR="00464E4A" w:rsidRPr="001053E1" w:rsidRDefault="00464E4A" w:rsidP="00C82EF0">
      <w:pPr>
        <w:pStyle w:val="code"/>
      </w:pPr>
    </w:p>
    <w:p w14:paraId="2B995070" w14:textId="77777777" w:rsidR="00464E4A" w:rsidRDefault="00464E4A" w:rsidP="00464E4A">
      <w:pPr>
        <w:pStyle w:val="code"/>
      </w:pPr>
      <w:r>
        <w:t>/*</w:t>
      </w:r>
    </w:p>
    <w:p w14:paraId="33AFB4A0" w14:textId="77777777" w:rsidR="00464E4A" w:rsidRDefault="00464E4A" w:rsidP="00464E4A">
      <w:pPr>
        <w:pStyle w:val="code"/>
      </w:pPr>
      <w:r>
        <w:t>* Routine Description:</w:t>
      </w:r>
    </w:p>
    <w:p w14:paraId="76B13317" w14:textId="6FD569EA" w:rsidR="00464E4A" w:rsidRDefault="00464E4A" w:rsidP="00C67D56">
      <w:pPr>
        <w:pStyle w:val="code"/>
      </w:pPr>
      <w:r>
        <w:t xml:space="preserve">*    </w:t>
      </w:r>
      <w:r w:rsidR="00C67D56">
        <w:t>C</w:t>
      </w:r>
      <w:r>
        <w:t xml:space="preserve">reate buffer </w:t>
      </w:r>
      <w:r w:rsidR="006D4B6F">
        <w:t>pool</w:t>
      </w:r>
    </w:p>
    <w:p w14:paraId="0701F8D0" w14:textId="77777777" w:rsidR="00464E4A" w:rsidRDefault="00464E4A" w:rsidP="00464E4A">
      <w:pPr>
        <w:pStyle w:val="code"/>
      </w:pPr>
      <w:r>
        <w:t>*</w:t>
      </w:r>
    </w:p>
    <w:p w14:paraId="71B2F5FD" w14:textId="77777777" w:rsidR="00464E4A" w:rsidRDefault="00464E4A" w:rsidP="00464E4A">
      <w:pPr>
        <w:pStyle w:val="code"/>
      </w:pPr>
      <w:r>
        <w:t>* Arguments:</w:t>
      </w:r>
    </w:p>
    <w:p w14:paraId="7993CE1D" w14:textId="76B720AD" w:rsidR="00464E4A" w:rsidRDefault="006D4B6F" w:rsidP="00464E4A">
      <w:pPr>
        <w:pStyle w:val="code"/>
      </w:pPr>
      <w:r>
        <w:t>*  [out] pool</w:t>
      </w:r>
      <w:r w:rsidR="00464E4A">
        <w:t>_i</w:t>
      </w:r>
      <w:r>
        <w:t>d  -pool</w:t>
      </w:r>
      <w:r w:rsidR="00E7787B">
        <w:t xml:space="preserve"> id</w:t>
      </w:r>
    </w:p>
    <w:p w14:paraId="7EC77323" w14:textId="0E7BB96B" w:rsidR="00E7787B" w:rsidRPr="00E7787B" w:rsidRDefault="00E7787B" w:rsidP="00E7787B">
      <w:pPr>
        <w:autoSpaceDE w:val="0"/>
        <w:autoSpaceDN w:val="0"/>
        <w:adjustRightInd w:val="0"/>
        <w:spacing w:after="0" w:line="240" w:lineRule="auto"/>
        <w:rPr>
          <w:rFonts w:ascii="Consolas" w:hAnsi="Consolas"/>
          <w:noProof/>
          <w:sz w:val="18"/>
        </w:rPr>
      </w:pPr>
      <w:r w:rsidRPr="00E7787B">
        <w:rPr>
          <w:rFonts w:ascii="Consolas" w:hAnsi="Consolas"/>
          <w:noProof/>
          <w:sz w:val="18"/>
        </w:rPr>
        <w:t>*  [in] attr_count - number of attributes</w:t>
      </w:r>
    </w:p>
    <w:p w14:paraId="6A6D93CB" w14:textId="426A56CD" w:rsidR="00E7787B" w:rsidRDefault="00E7787B" w:rsidP="00E7787B">
      <w:pPr>
        <w:pStyle w:val="code"/>
      </w:pPr>
      <w:r w:rsidRPr="00E7787B">
        <w:t>*  [in] attr_list - array of attributes</w:t>
      </w:r>
    </w:p>
    <w:p w14:paraId="46BD7C08" w14:textId="4305D94F" w:rsidR="00464E4A" w:rsidRDefault="00464E4A" w:rsidP="00E7787B">
      <w:pPr>
        <w:pStyle w:val="code"/>
      </w:pPr>
      <w:r>
        <w:t xml:space="preserve">*  </w:t>
      </w:r>
    </w:p>
    <w:p w14:paraId="6E4C1C90" w14:textId="77777777" w:rsidR="00464E4A" w:rsidRPr="007C0B8D" w:rsidRDefault="00464E4A" w:rsidP="007C0B8D">
      <w:pPr>
        <w:pStyle w:val="code"/>
      </w:pPr>
      <w:r>
        <w:t xml:space="preserve">* Return </w:t>
      </w:r>
      <w:r w:rsidRPr="007C0B8D">
        <w:t>Values:</w:t>
      </w:r>
    </w:p>
    <w:p w14:paraId="78F0C276" w14:textId="77777777" w:rsidR="00464E4A" w:rsidRPr="007C0B8D" w:rsidRDefault="00464E4A" w:rsidP="007C0B8D">
      <w:pPr>
        <w:pStyle w:val="code"/>
      </w:pPr>
      <w:r w:rsidRPr="007C0B8D">
        <w:t>*    SAI_STATUS_SUCCESS on success</w:t>
      </w:r>
    </w:p>
    <w:p w14:paraId="47611656" w14:textId="77777777" w:rsidR="00464E4A" w:rsidRPr="007C0B8D" w:rsidRDefault="00464E4A" w:rsidP="007C0B8D">
      <w:pPr>
        <w:pStyle w:val="code"/>
      </w:pPr>
      <w:r w:rsidRPr="007C0B8D">
        <w:t>*    Failure status code on error</w:t>
      </w:r>
    </w:p>
    <w:p w14:paraId="72A2C99D" w14:textId="77777777" w:rsidR="00464E4A" w:rsidRPr="007C0B8D" w:rsidRDefault="00464E4A" w:rsidP="007C0B8D">
      <w:pPr>
        <w:pStyle w:val="code"/>
      </w:pPr>
      <w:r w:rsidRPr="007C0B8D">
        <w:t>*/</w:t>
      </w:r>
    </w:p>
    <w:p w14:paraId="0ABF3028" w14:textId="77777777" w:rsidR="00262BDB" w:rsidRPr="007C0B8D" w:rsidRDefault="00464E4A" w:rsidP="007C0B8D">
      <w:pPr>
        <w:pStyle w:val="code"/>
      </w:pPr>
      <w:r w:rsidRPr="007C0B8D">
        <w:t>typedef sai_stat</w:t>
      </w:r>
      <w:r w:rsidR="007C0B8D" w:rsidRPr="007C0B8D">
        <w:t>us_t (*sai_create_buffer</w:t>
      </w:r>
      <w:r w:rsidR="006D4B6F">
        <w:t>_pool</w:t>
      </w:r>
      <w:r w:rsidR="007C0B8D" w:rsidRPr="007C0B8D">
        <w:t>_fn</w:t>
      </w:r>
      <w:r w:rsidRPr="007C0B8D">
        <w:t>)(</w:t>
      </w:r>
    </w:p>
    <w:p w14:paraId="63A71258" w14:textId="2DC0C04B" w:rsidR="00464E4A" w:rsidRDefault="00464E4A" w:rsidP="007C0B8D">
      <w:pPr>
        <w:pStyle w:val="code"/>
      </w:pPr>
      <w:r w:rsidRPr="007C0B8D">
        <w:t xml:space="preserve">    _</w:t>
      </w:r>
      <w:r w:rsidR="0093420F">
        <w:t>Out</w:t>
      </w:r>
      <w:r w:rsidR="009E2D2B">
        <w:t>_</w:t>
      </w:r>
      <w:r w:rsidRPr="007C0B8D">
        <w:t xml:space="preserve"> sai_</w:t>
      </w:r>
      <w:r w:rsidR="006D4B6F">
        <w:t>object</w:t>
      </w:r>
      <w:r w:rsidR="00262BDB" w:rsidRPr="007C0B8D">
        <w:t>_id</w:t>
      </w:r>
      <w:r w:rsidRPr="007C0B8D">
        <w:t xml:space="preserve">_t* </w:t>
      </w:r>
      <w:r w:rsidR="006D4B6F">
        <w:t>pool</w:t>
      </w:r>
      <w:r w:rsidR="00262BDB" w:rsidRPr="007C0B8D">
        <w:t>_</w:t>
      </w:r>
      <w:r w:rsidR="00262BDB">
        <w:t>id</w:t>
      </w:r>
      <w:r>
        <w:t>,</w:t>
      </w:r>
    </w:p>
    <w:p w14:paraId="037648B5" w14:textId="77777777" w:rsidR="00E7787B" w:rsidRPr="00E7787B" w:rsidRDefault="00E7787B" w:rsidP="00E7787B">
      <w:pPr>
        <w:autoSpaceDE w:val="0"/>
        <w:autoSpaceDN w:val="0"/>
        <w:adjustRightInd w:val="0"/>
        <w:spacing w:after="0" w:line="240" w:lineRule="auto"/>
        <w:rPr>
          <w:rFonts w:ascii="Consolas" w:hAnsi="Consolas"/>
          <w:noProof/>
          <w:sz w:val="18"/>
        </w:rPr>
      </w:pPr>
      <w:r w:rsidRPr="00E7787B">
        <w:rPr>
          <w:rFonts w:ascii="Consolas" w:hAnsi="Consolas"/>
          <w:noProof/>
          <w:sz w:val="18"/>
        </w:rPr>
        <w:t xml:space="preserve">    _In_ uint32_t attr_count,</w:t>
      </w:r>
    </w:p>
    <w:p w14:paraId="569DB96A" w14:textId="77777777" w:rsidR="009E2D2B" w:rsidRDefault="00E7787B" w:rsidP="00464E4A">
      <w:pPr>
        <w:pStyle w:val="code"/>
      </w:pPr>
      <w:r w:rsidRPr="00E7787B">
        <w:t xml:space="preserve">    _In_ const sai_attribute_t *attr_list</w:t>
      </w:r>
    </w:p>
    <w:p w14:paraId="5A2B474B" w14:textId="7BDEEBE0" w:rsidR="00464E4A" w:rsidRDefault="00464E4A" w:rsidP="009E2D2B">
      <w:pPr>
        <w:pStyle w:val="code"/>
      </w:pPr>
      <w:r>
        <w:lastRenderedPageBreak/>
        <w:t>);</w:t>
      </w:r>
    </w:p>
    <w:p w14:paraId="495AFB43" w14:textId="77777777" w:rsidR="007C0B8D" w:rsidRDefault="007C0B8D" w:rsidP="00464E4A">
      <w:pPr>
        <w:pStyle w:val="code"/>
      </w:pPr>
    </w:p>
    <w:p w14:paraId="42660C36" w14:textId="77777777" w:rsidR="007C0B8D" w:rsidRDefault="007C0B8D" w:rsidP="00464E4A">
      <w:pPr>
        <w:pStyle w:val="code"/>
      </w:pPr>
    </w:p>
    <w:p w14:paraId="5FEF4969" w14:textId="77777777" w:rsidR="007C0B8D" w:rsidRDefault="007C0B8D" w:rsidP="007C0B8D">
      <w:pPr>
        <w:pStyle w:val="code"/>
      </w:pPr>
      <w:r>
        <w:t>/*</w:t>
      </w:r>
    </w:p>
    <w:p w14:paraId="79E01A28" w14:textId="77777777" w:rsidR="007C0B8D" w:rsidRDefault="007C0B8D" w:rsidP="007C0B8D">
      <w:pPr>
        <w:pStyle w:val="code"/>
      </w:pPr>
      <w:r>
        <w:t>* Routine Description:</w:t>
      </w:r>
    </w:p>
    <w:p w14:paraId="255868A5" w14:textId="4FE3C16F" w:rsidR="007C0B8D" w:rsidRDefault="007C0B8D" w:rsidP="00C67D56">
      <w:pPr>
        <w:pStyle w:val="code"/>
      </w:pPr>
      <w:r>
        <w:t xml:space="preserve">*    </w:t>
      </w:r>
      <w:r w:rsidR="00C67D56">
        <w:t>R</w:t>
      </w:r>
      <w:r>
        <w:t>emove buffer</w:t>
      </w:r>
      <w:r w:rsidR="006D4B6F">
        <w:t xml:space="preserve"> pool</w:t>
      </w:r>
    </w:p>
    <w:p w14:paraId="4BB33C03" w14:textId="77777777" w:rsidR="007C0B8D" w:rsidRDefault="007C0B8D" w:rsidP="007C0B8D">
      <w:pPr>
        <w:pStyle w:val="code"/>
      </w:pPr>
      <w:r>
        <w:t>*</w:t>
      </w:r>
    </w:p>
    <w:p w14:paraId="3612102A" w14:textId="77777777" w:rsidR="007C0B8D" w:rsidRDefault="007C0B8D" w:rsidP="007C0B8D">
      <w:pPr>
        <w:pStyle w:val="code"/>
      </w:pPr>
      <w:r>
        <w:t>* Arguments:</w:t>
      </w:r>
    </w:p>
    <w:p w14:paraId="7FD57088" w14:textId="6D10D0C5" w:rsidR="007C0B8D" w:rsidRDefault="008D0977" w:rsidP="00EB6393">
      <w:pPr>
        <w:pStyle w:val="code"/>
      </w:pPr>
      <w:r>
        <w:t>*  [in</w:t>
      </w:r>
      <w:r w:rsidR="006D4B6F">
        <w:t>] pool_id  -pool</w:t>
      </w:r>
      <w:r w:rsidR="00EB6393">
        <w:t xml:space="preserve"> id </w:t>
      </w:r>
    </w:p>
    <w:p w14:paraId="3A4B0087" w14:textId="77777777" w:rsidR="007C0B8D" w:rsidRDefault="007C0B8D" w:rsidP="007C0B8D">
      <w:pPr>
        <w:pStyle w:val="code"/>
      </w:pPr>
      <w:r>
        <w:t>*</w:t>
      </w:r>
    </w:p>
    <w:p w14:paraId="6A5FFCE7" w14:textId="77777777" w:rsidR="007C0B8D" w:rsidRDefault="007C0B8D" w:rsidP="007C0B8D">
      <w:pPr>
        <w:pStyle w:val="code"/>
      </w:pPr>
      <w:r>
        <w:t>* Return Values:</w:t>
      </w:r>
    </w:p>
    <w:p w14:paraId="7F761D27" w14:textId="77777777" w:rsidR="007C0B8D" w:rsidRDefault="007C0B8D" w:rsidP="007C0B8D">
      <w:pPr>
        <w:pStyle w:val="code"/>
      </w:pPr>
      <w:r>
        <w:t>*    SAI_STATUS_SUCCESS on success</w:t>
      </w:r>
    </w:p>
    <w:p w14:paraId="71496F4E" w14:textId="77777777" w:rsidR="007C0B8D" w:rsidRDefault="007C0B8D" w:rsidP="007C0B8D">
      <w:pPr>
        <w:pStyle w:val="code"/>
      </w:pPr>
      <w:r>
        <w:t>*    Failure status code on error</w:t>
      </w:r>
    </w:p>
    <w:p w14:paraId="293FF335" w14:textId="77777777" w:rsidR="007C0B8D" w:rsidRDefault="007C0B8D" w:rsidP="007C0B8D">
      <w:pPr>
        <w:pStyle w:val="code"/>
      </w:pPr>
      <w:r>
        <w:t>*/</w:t>
      </w:r>
    </w:p>
    <w:p w14:paraId="69B6E9EE" w14:textId="77777777" w:rsidR="007C0B8D" w:rsidRDefault="007C0B8D" w:rsidP="007C0B8D">
      <w:pPr>
        <w:pStyle w:val="code"/>
      </w:pPr>
      <w:r>
        <w:t>typedef sai_status_t (*</w:t>
      </w:r>
      <w:r w:rsidRPr="007C0B8D">
        <w:t>sai_</w:t>
      </w:r>
      <w:r>
        <w:t>remove</w:t>
      </w:r>
      <w:r w:rsidR="006D4B6F">
        <w:t>_buffer_pool</w:t>
      </w:r>
      <w:r w:rsidRPr="007C0B8D">
        <w:t>_fn)(</w:t>
      </w:r>
    </w:p>
    <w:p w14:paraId="544F71A0" w14:textId="77777777" w:rsidR="003C4B3E" w:rsidRDefault="008D0977" w:rsidP="00F333EB">
      <w:pPr>
        <w:pStyle w:val="code"/>
      </w:pPr>
      <w:r>
        <w:t xml:space="preserve">    </w:t>
      </w:r>
      <w:r w:rsidR="00F333EB">
        <w:t xml:space="preserve">                   </w:t>
      </w:r>
      <w:r w:rsidR="004D6A03">
        <w:t>_I</w:t>
      </w:r>
      <w:r>
        <w:t xml:space="preserve">n_ </w:t>
      </w:r>
      <w:r w:rsidR="006D4B6F">
        <w:t>sai_object</w:t>
      </w:r>
      <w:r w:rsidR="007C0B8D">
        <w:t>_id_t</w:t>
      </w:r>
      <w:r w:rsidR="007C0B8D" w:rsidRPr="00EE6E17">
        <w:t xml:space="preserve"> </w:t>
      </w:r>
      <w:r w:rsidR="006D4B6F">
        <w:t>pool</w:t>
      </w:r>
      <w:r w:rsidR="00F333EB">
        <w:t>_id</w:t>
      </w:r>
    </w:p>
    <w:p w14:paraId="29393AFC" w14:textId="06C6EF21" w:rsidR="007C0B8D" w:rsidRDefault="007C0B8D" w:rsidP="00F333EB">
      <w:pPr>
        <w:pStyle w:val="code"/>
      </w:pPr>
      <w:r>
        <w:t>);</w:t>
      </w:r>
    </w:p>
    <w:p w14:paraId="5A5FB6B6" w14:textId="77777777" w:rsidR="007C0B8D" w:rsidRDefault="007C0B8D" w:rsidP="007C0B8D">
      <w:pPr>
        <w:pStyle w:val="code"/>
      </w:pPr>
    </w:p>
    <w:p w14:paraId="24F14886" w14:textId="77777777" w:rsidR="007C0B8D" w:rsidRDefault="007C0B8D" w:rsidP="007C0B8D">
      <w:pPr>
        <w:pStyle w:val="code"/>
      </w:pPr>
    </w:p>
    <w:p w14:paraId="5777FF71" w14:textId="77777777" w:rsidR="007C0B8D" w:rsidRPr="007C0B8D" w:rsidRDefault="007C0B8D" w:rsidP="007C0B8D">
      <w:pPr>
        <w:pStyle w:val="code"/>
      </w:pPr>
      <w:r w:rsidRPr="007C0B8D">
        <w:t>/*</w:t>
      </w:r>
    </w:p>
    <w:p w14:paraId="318F65D2" w14:textId="77777777" w:rsidR="007C0B8D" w:rsidRPr="007C0B8D" w:rsidRDefault="007C0B8D" w:rsidP="007C0B8D">
      <w:pPr>
        <w:pStyle w:val="code"/>
      </w:pPr>
      <w:r w:rsidRPr="007C0B8D">
        <w:t>* Routine Description:</w:t>
      </w:r>
    </w:p>
    <w:p w14:paraId="654205F9" w14:textId="1C2754CE" w:rsidR="007C0B8D" w:rsidRPr="007C0B8D" w:rsidRDefault="007C0B8D" w:rsidP="00C67D56">
      <w:pPr>
        <w:pStyle w:val="code"/>
      </w:pPr>
      <w:r w:rsidRPr="007C0B8D">
        <w:t xml:space="preserve">* </w:t>
      </w:r>
      <w:r w:rsidR="00C67D56">
        <w:t xml:space="preserve">   S</w:t>
      </w:r>
      <w:r w:rsidRPr="007C0B8D">
        <w:t>et buffer</w:t>
      </w:r>
      <w:r w:rsidR="006D4B6F">
        <w:t xml:space="preserve"> pool</w:t>
      </w:r>
      <w:r w:rsidR="00C67D56">
        <w:t xml:space="preserve"> attribute</w:t>
      </w:r>
    </w:p>
    <w:p w14:paraId="30EC15BF" w14:textId="77777777" w:rsidR="007C0B8D" w:rsidRPr="007C0B8D" w:rsidRDefault="007C0B8D" w:rsidP="007C0B8D">
      <w:pPr>
        <w:pStyle w:val="code"/>
      </w:pPr>
      <w:r w:rsidRPr="007C0B8D">
        <w:t>* Arguments:</w:t>
      </w:r>
    </w:p>
    <w:p w14:paraId="6C0B16A0" w14:textId="77777777" w:rsidR="007C0B8D" w:rsidRPr="007C0B8D" w:rsidRDefault="006D4B6F" w:rsidP="007C0B8D">
      <w:pPr>
        <w:pStyle w:val="code"/>
      </w:pPr>
      <w:r>
        <w:t>* [in] pool</w:t>
      </w:r>
      <w:r w:rsidR="001E208A">
        <w:t>_id – pool</w:t>
      </w:r>
      <w:r w:rsidR="007C0B8D" w:rsidRPr="007C0B8D">
        <w:t xml:space="preserve"> id </w:t>
      </w:r>
    </w:p>
    <w:p w14:paraId="62FB1BCF" w14:textId="1D4F3FDC" w:rsidR="007C0B8D" w:rsidRPr="007C0B8D" w:rsidRDefault="008D0977" w:rsidP="00C67D56">
      <w:pPr>
        <w:pStyle w:val="code"/>
      </w:pPr>
      <w:r>
        <w:t>* [in]</w:t>
      </w:r>
      <w:r w:rsidRPr="00144C06">
        <w:t xml:space="preserve"> </w:t>
      </w:r>
      <w:r>
        <w:t>attr</w:t>
      </w:r>
      <w:r w:rsidR="00C67D56">
        <w:t xml:space="preserve"> - attribute</w:t>
      </w:r>
      <w:r w:rsidR="007C0B8D" w:rsidRPr="007C0B8D">
        <w:t xml:space="preserve"> </w:t>
      </w:r>
    </w:p>
    <w:p w14:paraId="5666C4BE" w14:textId="77777777" w:rsidR="007C0B8D" w:rsidRPr="007C0B8D" w:rsidRDefault="007C0B8D" w:rsidP="007C0B8D">
      <w:pPr>
        <w:pStyle w:val="code"/>
      </w:pPr>
      <w:r w:rsidRPr="007C0B8D">
        <w:t>*</w:t>
      </w:r>
    </w:p>
    <w:p w14:paraId="3F968B95" w14:textId="77777777" w:rsidR="007C0B8D" w:rsidRPr="007C0B8D" w:rsidRDefault="007C0B8D" w:rsidP="007C0B8D">
      <w:pPr>
        <w:pStyle w:val="code"/>
      </w:pPr>
      <w:r w:rsidRPr="007C0B8D">
        <w:t>* Return Values:</w:t>
      </w:r>
    </w:p>
    <w:p w14:paraId="0D75B5D0" w14:textId="77777777" w:rsidR="007C0B8D" w:rsidRPr="007C0B8D" w:rsidRDefault="007C0B8D" w:rsidP="007C0B8D">
      <w:pPr>
        <w:pStyle w:val="code"/>
      </w:pPr>
      <w:r w:rsidRPr="007C0B8D">
        <w:t>* SAI_STATUS_SUCCESS on success</w:t>
      </w:r>
    </w:p>
    <w:p w14:paraId="77CCA881" w14:textId="77777777" w:rsidR="007C0B8D" w:rsidRPr="007C0B8D" w:rsidRDefault="007C0B8D" w:rsidP="007C0B8D">
      <w:pPr>
        <w:pStyle w:val="code"/>
      </w:pPr>
      <w:r w:rsidRPr="007C0B8D">
        <w:t>* Failure status code on error</w:t>
      </w:r>
    </w:p>
    <w:p w14:paraId="016942B2" w14:textId="77777777" w:rsidR="007C0B8D" w:rsidRPr="007C0B8D" w:rsidRDefault="007C0B8D" w:rsidP="007C0B8D">
      <w:pPr>
        <w:pStyle w:val="code"/>
      </w:pPr>
      <w:r w:rsidRPr="007C0B8D">
        <w:t>*/</w:t>
      </w:r>
    </w:p>
    <w:p w14:paraId="3E305472" w14:textId="77777777" w:rsidR="007C0B8D" w:rsidRDefault="007C0B8D" w:rsidP="007C0B8D">
      <w:pPr>
        <w:pStyle w:val="code"/>
      </w:pPr>
      <w:r w:rsidRPr="007C0B8D">
        <w:t>typedef sai_status_t (*sai_set_buffer_</w:t>
      </w:r>
      <w:r w:rsidR="001E208A">
        <w:t>pool_</w:t>
      </w:r>
      <w:r w:rsidRPr="007C0B8D">
        <w:t>attr_fn)(</w:t>
      </w:r>
    </w:p>
    <w:p w14:paraId="5F247294" w14:textId="58E08F75" w:rsidR="008D0977" w:rsidRDefault="008D0977" w:rsidP="00F333EB">
      <w:pPr>
        <w:pStyle w:val="code"/>
      </w:pPr>
      <w:r>
        <w:t xml:space="preserve">      </w:t>
      </w:r>
      <w:r>
        <w:tab/>
      </w:r>
      <w:r>
        <w:tab/>
      </w:r>
      <w:r>
        <w:tab/>
        <w:t xml:space="preserve"> </w:t>
      </w:r>
      <w:r w:rsidR="00C67D56">
        <w:t>_I</w:t>
      </w:r>
      <w:r w:rsidR="006D4B6F">
        <w:t>n_ sai_object</w:t>
      </w:r>
      <w:r>
        <w:t>_id_t</w:t>
      </w:r>
      <w:r w:rsidRPr="00EE6E17">
        <w:t xml:space="preserve"> </w:t>
      </w:r>
      <w:r w:rsidR="001E208A">
        <w:t>pool</w:t>
      </w:r>
      <w:r>
        <w:t>_id,</w:t>
      </w:r>
    </w:p>
    <w:p w14:paraId="144C82EB" w14:textId="0A8EDD8C" w:rsidR="008D0977" w:rsidRDefault="008D0977" w:rsidP="008D0977">
      <w:pPr>
        <w:pStyle w:val="code"/>
      </w:pPr>
      <w:r>
        <w:t xml:space="preserve">    </w:t>
      </w:r>
      <w:r>
        <w:tab/>
      </w:r>
      <w:r>
        <w:tab/>
        <w:t xml:space="preserve"> </w:t>
      </w:r>
      <w:r>
        <w:tab/>
        <w:t xml:space="preserve"> </w:t>
      </w:r>
      <w:r w:rsidR="00F333EB">
        <w:t xml:space="preserve">_In_ </w:t>
      </w:r>
      <w:r w:rsidR="00EE7C9C">
        <w:t>const sai_attr</w:t>
      </w:r>
      <w:r w:rsidR="00E44997">
        <w:t>ibute</w:t>
      </w:r>
      <w:r w:rsidR="00EE7C9C">
        <w:t>_t *attr</w:t>
      </w:r>
    </w:p>
    <w:p w14:paraId="56471B1B" w14:textId="77777777" w:rsidR="008D0977" w:rsidRDefault="008D0977" w:rsidP="008D0977">
      <w:pPr>
        <w:pStyle w:val="code"/>
      </w:pPr>
      <w:r>
        <w:t>);</w:t>
      </w:r>
    </w:p>
    <w:p w14:paraId="00E7BB52" w14:textId="77777777" w:rsidR="008D0977" w:rsidRDefault="008D0977" w:rsidP="008D0977">
      <w:pPr>
        <w:pStyle w:val="code"/>
      </w:pPr>
    </w:p>
    <w:p w14:paraId="5509EA77" w14:textId="77777777" w:rsidR="008D0977" w:rsidRPr="007C0B8D" w:rsidRDefault="008D0977" w:rsidP="008D0977">
      <w:pPr>
        <w:pStyle w:val="code"/>
      </w:pPr>
      <w:r w:rsidRPr="007C0B8D">
        <w:t>/*</w:t>
      </w:r>
    </w:p>
    <w:p w14:paraId="7874C17A" w14:textId="77777777" w:rsidR="008D0977" w:rsidRPr="007C0B8D" w:rsidRDefault="008D0977" w:rsidP="008D0977">
      <w:pPr>
        <w:pStyle w:val="code"/>
      </w:pPr>
      <w:r w:rsidRPr="007C0B8D">
        <w:t>* Routine Description:</w:t>
      </w:r>
    </w:p>
    <w:p w14:paraId="322F605B" w14:textId="49B6EB80" w:rsidR="008D0977" w:rsidRPr="007C0B8D" w:rsidRDefault="008D0977" w:rsidP="00C67D56">
      <w:pPr>
        <w:pStyle w:val="code"/>
      </w:pPr>
      <w:r>
        <w:t xml:space="preserve">* </w:t>
      </w:r>
      <w:r w:rsidR="00C67D56">
        <w:t xml:space="preserve">   G</w:t>
      </w:r>
      <w:r>
        <w:t>et</w:t>
      </w:r>
      <w:r w:rsidRPr="007C0B8D">
        <w:t xml:space="preserve"> buffer</w:t>
      </w:r>
      <w:r w:rsidR="001E208A">
        <w:t xml:space="preserve"> pool</w:t>
      </w:r>
      <w:r w:rsidR="00C67D56">
        <w:t xml:space="preserve"> attributes</w:t>
      </w:r>
    </w:p>
    <w:p w14:paraId="5E90406C" w14:textId="77777777" w:rsidR="008D0977" w:rsidRPr="007C0B8D" w:rsidRDefault="008D0977" w:rsidP="008D0977">
      <w:pPr>
        <w:pStyle w:val="code"/>
      </w:pPr>
      <w:r w:rsidRPr="007C0B8D">
        <w:t>* Arguments:</w:t>
      </w:r>
    </w:p>
    <w:p w14:paraId="5F04665E" w14:textId="77777777" w:rsidR="008D0977" w:rsidRPr="007C0B8D" w:rsidRDefault="001E208A" w:rsidP="008D0977">
      <w:pPr>
        <w:pStyle w:val="code"/>
      </w:pPr>
      <w:r>
        <w:t>* [in] pool_id – pool</w:t>
      </w:r>
      <w:r w:rsidR="008D0977" w:rsidRPr="007C0B8D">
        <w:t xml:space="preserve"> id </w:t>
      </w:r>
    </w:p>
    <w:p w14:paraId="46D81D02" w14:textId="77777777" w:rsidR="008D0977" w:rsidRDefault="008D0977" w:rsidP="008D0977">
      <w:pPr>
        <w:pStyle w:val="code"/>
      </w:pPr>
      <w:r w:rsidRPr="007C0B8D">
        <w:t xml:space="preserve">* </w:t>
      </w:r>
      <w:r>
        <w:t>[in]</w:t>
      </w:r>
      <w:r w:rsidRPr="00144C06">
        <w:t xml:space="preserve"> </w:t>
      </w:r>
      <w:r>
        <w:t>attr_count - n</w:t>
      </w:r>
      <w:r w:rsidRPr="00144C06">
        <w:t>umber of attributes</w:t>
      </w:r>
    </w:p>
    <w:p w14:paraId="6BDDAF0A" w14:textId="6346D623" w:rsidR="008D0977" w:rsidRPr="007C0B8D" w:rsidRDefault="008D0977" w:rsidP="008D0977">
      <w:pPr>
        <w:pStyle w:val="code"/>
      </w:pPr>
      <w:r>
        <w:t>* [</w:t>
      </w:r>
      <w:r w:rsidR="00EF1E1B">
        <w:t>in</w:t>
      </w:r>
      <w:r>
        <w:t>out]</w:t>
      </w:r>
      <w:r w:rsidRPr="00144C06">
        <w:t xml:space="preserve"> </w:t>
      </w:r>
      <w:r>
        <w:t xml:space="preserve">attr_list - </w:t>
      </w:r>
      <w:r w:rsidRPr="00144C06">
        <w:t>array of attributes</w:t>
      </w:r>
      <w:r w:rsidRPr="007C0B8D">
        <w:t xml:space="preserve"> </w:t>
      </w:r>
    </w:p>
    <w:p w14:paraId="32910041" w14:textId="77777777" w:rsidR="008D0977" w:rsidRPr="007C0B8D" w:rsidRDefault="008D0977" w:rsidP="008D0977">
      <w:pPr>
        <w:pStyle w:val="code"/>
      </w:pPr>
      <w:r w:rsidRPr="007C0B8D">
        <w:t>*</w:t>
      </w:r>
    </w:p>
    <w:p w14:paraId="7FC38D8F" w14:textId="77777777" w:rsidR="008D0977" w:rsidRPr="007C0B8D" w:rsidRDefault="008D0977" w:rsidP="008D0977">
      <w:pPr>
        <w:pStyle w:val="code"/>
      </w:pPr>
      <w:r w:rsidRPr="007C0B8D">
        <w:t>* Return Values:</w:t>
      </w:r>
    </w:p>
    <w:p w14:paraId="0C1A9FE3" w14:textId="77777777" w:rsidR="008D0977" w:rsidRPr="007C0B8D" w:rsidRDefault="008D0977" w:rsidP="008D0977">
      <w:pPr>
        <w:pStyle w:val="code"/>
      </w:pPr>
      <w:r w:rsidRPr="007C0B8D">
        <w:t>* SAI_STATUS_SUCCESS on success</w:t>
      </w:r>
    </w:p>
    <w:p w14:paraId="74748188" w14:textId="77777777" w:rsidR="008D0977" w:rsidRPr="007C0B8D" w:rsidRDefault="008D0977" w:rsidP="008D0977">
      <w:pPr>
        <w:pStyle w:val="code"/>
      </w:pPr>
      <w:r w:rsidRPr="007C0B8D">
        <w:t>* Failure status code on error</w:t>
      </w:r>
    </w:p>
    <w:p w14:paraId="349A35D8" w14:textId="77777777" w:rsidR="008D0977" w:rsidRPr="007C0B8D" w:rsidRDefault="008D0977" w:rsidP="008D0977">
      <w:pPr>
        <w:pStyle w:val="code"/>
      </w:pPr>
      <w:r w:rsidRPr="007C0B8D">
        <w:t>*/</w:t>
      </w:r>
    </w:p>
    <w:p w14:paraId="1B1067A1" w14:textId="77777777" w:rsidR="008D0977" w:rsidRDefault="008D0977" w:rsidP="008D0977">
      <w:pPr>
        <w:pStyle w:val="code"/>
      </w:pPr>
      <w:r>
        <w:t>typedef sai_status_t (*sai_g</w:t>
      </w:r>
      <w:r w:rsidRPr="007C0B8D">
        <w:t>et_buffer_</w:t>
      </w:r>
      <w:r w:rsidR="001E208A">
        <w:t>pool_</w:t>
      </w:r>
      <w:r w:rsidRPr="007C0B8D">
        <w:t>attr_fn)(</w:t>
      </w:r>
    </w:p>
    <w:p w14:paraId="5F643BE4" w14:textId="04883FD3" w:rsidR="008D0977" w:rsidRDefault="008D0977" w:rsidP="008D0977">
      <w:pPr>
        <w:pStyle w:val="code"/>
      </w:pPr>
      <w:r>
        <w:t xml:space="preserve">      </w:t>
      </w:r>
      <w:r>
        <w:tab/>
      </w:r>
      <w:r>
        <w:tab/>
      </w:r>
      <w:r>
        <w:tab/>
        <w:t xml:space="preserve"> </w:t>
      </w:r>
      <w:r w:rsidR="00C67D56">
        <w:t>_I</w:t>
      </w:r>
      <w:r w:rsidR="001E208A">
        <w:t>n_ sai_object</w:t>
      </w:r>
      <w:r>
        <w:t>_id_t*</w:t>
      </w:r>
      <w:r w:rsidRPr="00EE6E17">
        <w:t xml:space="preserve"> </w:t>
      </w:r>
      <w:r w:rsidR="001E208A">
        <w:t>pool</w:t>
      </w:r>
      <w:r>
        <w:t>_id,</w:t>
      </w:r>
    </w:p>
    <w:p w14:paraId="235A80B5" w14:textId="08C6F86D" w:rsidR="008D0977" w:rsidRDefault="008D0977" w:rsidP="008D0977">
      <w:pPr>
        <w:pStyle w:val="code"/>
      </w:pPr>
      <w:r>
        <w:t xml:space="preserve">    </w:t>
      </w:r>
      <w:r>
        <w:tab/>
      </w:r>
      <w:r>
        <w:tab/>
      </w:r>
      <w:r>
        <w:tab/>
        <w:t xml:space="preserve"> _In_ </w:t>
      </w:r>
      <w:r w:rsidR="00EF1E1B">
        <w:t>u</w:t>
      </w:r>
      <w:r>
        <w:t>int</w:t>
      </w:r>
      <w:r w:rsidR="00EF1E1B">
        <w:t>32_t</w:t>
      </w:r>
      <w:r>
        <w:t xml:space="preserve"> attr_count,</w:t>
      </w:r>
    </w:p>
    <w:p w14:paraId="6208624A" w14:textId="093D2A5D" w:rsidR="008D0977" w:rsidRDefault="00C67D56" w:rsidP="00EF1E1B">
      <w:pPr>
        <w:pStyle w:val="code"/>
      </w:pPr>
      <w:r>
        <w:t xml:space="preserve">    </w:t>
      </w:r>
      <w:r>
        <w:tab/>
      </w:r>
      <w:r>
        <w:tab/>
        <w:t xml:space="preserve"> </w:t>
      </w:r>
      <w:r>
        <w:tab/>
        <w:t xml:space="preserve"> _</w:t>
      </w:r>
      <w:r w:rsidR="00EF1E1B">
        <w:t>Ino</w:t>
      </w:r>
      <w:r w:rsidR="008D0977">
        <w:t>ut_ sai_attr</w:t>
      </w:r>
      <w:r w:rsidR="00E44997">
        <w:t>ibute</w:t>
      </w:r>
      <w:r w:rsidR="008D0977">
        <w:t xml:space="preserve">_t *attr_list </w:t>
      </w:r>
    </w:p>
    <w:p w14:paraId="76AF961C" w14:textId="77777777" w:rsidR="008D0977" w:rsidRPr="007C0B8D" w:rsidRDefault="008D0977" w:rsidP="007C0B8D">
      <w:pPr>
        <w:pStyle w:val="code"/>
      </w:pPr>
      <w:r>
        <w:t>);</w:t>
      </w:r>
    </w:p>
    <w:p w14:paraId="491E9939" w14:textId="77777777" w:rsidR="00C82EF0" w:rsidRDefault="00C82EF0" w:rsidP="001053E1">
      <w:pPr>
        <w:pStyle w:val="NoSpacing"/>
        <w:rPr>
          <w:rFonts w:asciiTheme="minorHAnsi" w:hAnsiTheme="minorHAnsi" w:cstheme="minorHAnsi"/>
        </w:rPr>
      </w:pPr>
    </w:p>
    <w:p w14:paraId="55DFBA3F" w14:textId="77777777" w:rsidR="00905B64" w:rsidRDefault="00905B64" w:rsidP="001053E1">
      <w:pPr>
        <w:pStyle w:val="NoSpacing"/>
        <w:rPr>
          <w:rFonts w:asciiTheme="minorHAnsi" w:hAnsiTheme="minorHAnsi" w:cstheme="minorHAnsi"/>
        </w:rPr>
      </w:pPr>
    </w:p>
    <w:p w14:paraId="6E05D8B2" w14:textId="77777777" w:rsidR="00590C6A" w:rsidRDefault="00590C6A" w:rsidP="001053E1">
      <w:pPr>
        <w:pStyle w:val="NoSpacing"/>
        <w:rPr>
          <w:rFonts w:asciiTheme="minorHAnsi" w:hAnsiTheme="minorHAnsi" w:cstheme="minorHAnsi"/>
        </w:rPr>
      </w:pPr>
    </w:p>
    <w:p w14:paraId="71572371" w14:textId="77777777" w:rsidR="00590C6A" w:rsidRDefault="00590C6A" w:rsidP="001053E1">
      <w:pPr>
        <w:pStyle w:val="NoSpacing"/>
        <w:rPr>
          <w:rFonts w:asciiTheme="minorHAnsi" w:hAnsiTheme="minorHAnsi" w:cstheme="minorHAnsi"/>
        </w:rPr>
      </w:pPr>
    </w:p>
    <w:p w14:paraId="35E8ECA9" w14:textId="77777777" w:rsidR="007C0B8D" w:rsidRPr="00464E4A" w:rsidRDefault="007C0B8D" w:rsidP="00422345">
      <w:pPr>
        <w:pStyle w:val="Heading3"/>
      </w:pPr>
      <w:bookmarkStart w:id="28" w:name="_Toc419926658"/>
      <w:r>
        <w:t xml:space="preserve">Buffer </w:t>
      </w:r>
      <w:r w:rsidR="00422345">
        <w:t>profile configuration</w:t>
      </w:r>
      <w:bookmarkEnd w:id="28"/>
      <w:r w:rsidR="00422345">
        <w:t xml:space="preserve"> </w:t>
      </w:r>
    </w:p>
    <w:p w14:paraId="43CBD7C6" w14:textId="77777777" w:rsidR="008A6D58" w:rsidRPr="008A6D58" w:rsidRDefault="008A6D58" w:rsidP="008A6D58">
      <w:pPr>
        <w:pStyle w:val="code"/>
        <w:rPr>
          <w:bCs/>
        </w:rPr>
      </w:pPr>
    </w:p>
    <w:p w14:paraId="7E21B299" w14:textId="649E73FF" w:rsidR="008D0977" w:rsidRPr="001053E1" w:rsidRDefault="008D0977" w:rsidP="00A63436">
      <w:pPr>
        <w:pStyle w:val="code"/>
      </w:pPr>
      <w:r>
        <w:t xml:space="preserve">typedef </w:t>
      </w:r>
      <w:r w:rsidR="00A63436">
        <w:t>enum _</w:t>
      </w:r>
      <w:r w:rsidR="00847A3B">
        <w:t>sai</w:t>
      </w:r>
      <w:r w:rsidR="00D64D13">
        <w:t>_</w:t>
      </w:r>
      <w:r w:rsidR="00847A3B">
        <w:t>b</w:t>
      </w:r>
      <w:r>
        <w:t>uffer_</w:t>
      </w:r>
      <w:r w:rsidR="00847A3B">
        <w:t>profile_</w:t>
      </w:r>
      <w:r>
        <w:t>attr</w:t>
      </w:r>
      <w:r w:rsidRPr="001053E1">
        <w:t xml:space="preserve">_t </w:t>
      </w:r>
    </w:p>
    <w:p w14:paraId="6DCD9875" w14:textId="77777777" w:rsidR="008D0977" w:rsidRDefault="008D0977" w:rsidP="008D0977">
      <w:pPr>
        <w:pStyle w:val="code"/>
      </w:pPr>
      <w:r w:rsidRPr="001053E1">
        <w:lastRenderedPageBreak/>
        <w:t>{</w:t>
      </w:r>
    </w:p>
    <w:p w14:paraId="035EAA88" w14:textId="1415CC66" w:rsidR="008D0977" w:rsidRDefault="008D0977" w:rsidP="008A6D58">
      <w:pPr>
        <w:pStyle w:val="code"/>
      </w:pPr>
      <w:r>
        <w:t xml:space="preserve">    </w:t>
      </w:r>
      <w:r w:rsidR="00847A3B">
        <w:t>/*</w:t>
      </w:r>
      <w:r w:rsidR="00BA404F">
        <w:t xml:space="preserve"> </w:t>
      </w:r>
      <w:r w:rsidR="00847A3B">
        <w:t>pointer to buffer pool object</w:t>
      </w:r>
      <w:r w:rsidR="00770D20">
        <w:t xml:space="preserve"> [</w:t>
      </w:r>
      <w:r w:rsidR="00544F49">
        <w:t>sai_</w:t>
      </w:r>
      <w:r w:rsidR="00770D20">
        <w:t>object</w:t>
      </w:r>
      <w:r w:rsidR="00544F49">
        <w:t>_id_t</w:t>
      </w:r>
      <w:r w:rsidR="00770D20">
        <w:t>]</w:t>
      </w:r>
      <w:r w:rsidR="00847A3B">
        <w:t xml:space="preserve"> </w:t>
      </w:r>
      <w:r w:rsidR="00847A3B">
        <w:rPr>
          <w:rFonts w:asciiTheme="minorHAnsi" w:hAnsiTheme="minorHAnsi" w:cstheme="minorHAnsi"/>
          <w:bCs/>
        </w:rPr>
        <w:t xml:space="preserve"> (</w:t>
      </w:r>
      <w:r w:rsidR="00847A3B" w:rsidRPr="008B7968">
        <w:rPr>
          <w:szCs w:val="18"/>
        </w:rPr>
        <w:t>MANDATORY_ON_CREATE</w:t>
      </w:r>
      <w:r w:rsidR="0093420F">
        <w:rPr>
          <w:szCs w:val="18"/>
        </w:rPr>
        <w:t>|CREATE_AND_SET</w:t>
      </w:r>
      <w:r w:rsidR="00847A3B">
        <w:rPr>
          <w:szCs w:val="18"/>
        </w:rPr>
        <w:t>)</w:t>
      </w:r>
      <w:r w:rsidR="00847A3B">
        <w:rPr>
          <w:rFonts w:asciiTheme="minorHAnsi" w:hAnsiTheme="minorHAnsi" w:cstheme="minorHAnsi"/>
          <w:bCs/>
        </w:rPr>
        <w:t xml:space="preserve"> </w:t>
      </w:r>
      <w:r>
        <w:t xml:space="preserve"> */</w:t>
      </w:r>
    </w:p>
    <w:p w14:paraId="61C0D7C8" w14:textId="77777777" w:rsidR="008D0977" w:rsidRDefault="008A6D58" w:rsidP="00902534">
      <w:pPr>
        <w:pStyle w:val="code"/>
      </w:pPr>
      <w:r>
        <w:t xml:space="preserve">   </w:t>
      </w:r>
      <w:r w:rsidR="00847A3B">
        <w:t xml:space="preserve"> </w:t>
      </w:r>
      <w:r w:rsidR="00847A3B">
        <w:rPr>
          <w:rFonts w:asciiTheme="minorHAnsi" w:hAnsiTheme="minorHAnsi" w:cstheme="minorHAnsi"/>
        </w:rPr>
        <w:t xml:space="preserve"> S</w:t>
      </w:r>
      <w:r w:rsidR="00847A3B" w:rsidRPr="001053E1">
        <w:rPr>
          <w:rFonts w:asciiTheme="minorHAnsi" w:hAnsiTheme="minorHAnsi" w:cstheme="minorHAnsi"/>
        </w:rPr>
        <w:t>AI_</w:t>
      </w:r>
      <w:r w:rsidR="00847A3B">
        <w:t>BUFFER_PROFILE_</w:t>
      </w:r>
      <w:r w:rsidR="00A46828">
        <w:t>ATTR_</w:t>
      </w:r>
      <w:r w:rsidR="00847A3B">
        <w:t>POOL_ID</w:t>
      </w:r>
      <w:r w:rsidR="00902534">
        <w:t xml:space="preserve">, </w:t>
      </w:r>
    </w:p>
    <w:p w14:paraId="3E22EC39" w14:textId="77777777" w:rsidR="008A6D58" w:rsidRDefault="008A6D58" w:rsidP="008A6D58">
      <w:pPr>
        <w:pStyle w:val="code"/>
      </w:pPr>
    </w:p>
    <w:p w14:paraId="5CCD1501" w14:textId="1D36BBE5" w:rsidR="007F5BFC" w:rsidRPr="00847A3B" w:rsidRDefault="007F5BFC" w:rsidP="00967805">
      <w:pPr>
        <w:pStyle w:val="code"/>
        <w:rPr>
          <w:rFonts w:asciiTheme="minorHAnsi" w:hAnsiTheme="minorHAnsi" w:cstheme="minorHAnsi"/>
          <w:bCs/>
        </w:rPr>
      </w:pPr>
      <w:r>
        <w:t xml:space="preserve">    /* </w:t>
      </w:r>
      <w:r w:rsidR="006B533D">
        <w:t xml:space="preserve">reserved </w:t>
      </w:r>
      <w:r>
        <w:t>buffer size in byte</w:t>
      </w:r>
      <w:r w:rsidR="00BA404F">
        <w:t>s</w:t>
      </w:r>
      <w:r>
        <w:t xml:space="preserve"> </w:t>
      </w:r>
      <w:r w:rsidR="00967805">
        <w:t>[sai_uint32_t]</w:t>
      </w:r>
      <w:r w:rsidR="00967805" w:rsidRPr="008B7968">
        <w:rPr>
          <w:szCs w:val="18"/>
        </w:rPr>
        <w:t xml:space="preserve"> </w:t>
      </w:r>
      <w:r>
        <w:rPr>
          <w:rFonts w:asciiTheme="minorHAnsi" w:hAnsiTheme="minorHAnsi" w:cstheme="minorHAnsi"/>
          <w:bCs/>
        </w:rPr>
        <w:t>(</w:t>
      </w:r>
      <w:r w:rsidRPr="008B7968">
        <w:rPr>
          <w:szCs w:val="18"/>
        </w:rPr>
        <w:t>MANDATORY_ON_CREATE</w:t>
      </w:r>
      <w:r w:rsidR="004E1A3E">
        <w:rPr>
          <w:szCs w:val="18"/>
        </w:rPr>
        <w:t>|CREATE_AND_SET</w:t>
      </w:r>
      <w:r>
        <w:rPr>
          <w:szCs w:val="18"/>
        </w:rPr>
        <w:t>)</w:t>
      </w:r>
      <w:r>
        <w:rPr>
          <w:rFonts w:asciiTheme="minorHAnsi" w:hAnsiTheme="minorHAnsi" w:cstheme="minorHAnsi"/>
          <w:bCs/>
        </w:rPr>
        <w:t xml:space="preserve"> */</w:t>
      </w:r>
    </w:p>
    <w:p w14:paraId="42ABC073" w14:textId="77777777" w:rsidR="007F5BFC" w:rsidRDefault="007F5BFC" w:rsidP="007F5BFC">
      <w:pPr>
        <w:pStyle w:val="code"/>
      </w:pPr>
      <w:r>
        <w:t xml:space="preserve">    </w:t>
      </w:r>
      <w:r>
        <w:rPr>
          <w:rFonts w:asciiTheme="minorHAnsi" w:hAnsiTheme="minorHAnsi" w:cstheme="minorHAnsi"/>
        </w:rPr>
        <w:t xml:space="preserve"> S</w:t>
      </w:r>
      <w:r w:rsidRPr="001053E1">
        <w:rPr>
          <w:rFonts w:asciiTheme="minorHAnsi" w:hAnsiTheme="minorHAnsi" w:cstheme="minorHAnsi"/>
        </w:rPr>
        <w:t>AI_</w:t>
      </w:r>
      <w:r>
        <w:t>BUFFER_PROFILE_</w:t>
      </w:r>
      <w:r w:rsidR="00A46828">
        <w:t>ATTR_</w:t>
      </w:r>
      <w:r>
        <w:t xml:space="preserve">BUFFER_SIZE, </w:t>
      </w:r>
    </w:p>
    <w:p w14:paraId="5202C3A2" w14:textId="77777777" w:rsidR="007F5BFC" w:rsidRDefault="007F5BFC" w:rsidP="008A6D58">
      <w:pPr>
        <w:pStyle w:val="code"/>
      </w:pPr>
    </w:p>
    <w:p w14:paraId="4F17FF1C" w14:textId="64CE6D07" w:rsidR="004E1A3E" w:rsidRDefault="008A6D58" w:rsidP="00967805">
      <w:pPr>
        <w:pStyle w:val="code"/>
        <w:ind w:firstLine="405"/>
      </w:pPr>
      <w:r>
        <w:t>/*</w:t>
      </w:r>
      <w:r w:rsidR="007F5BFC">
        <w:t xml:space="preserve"> </w:t>
      </w:r>
      <w:r w:rsidR="00902534">
        <w:t xml:space="preserve">dynamic threshold </w:t>
      </w:r>
      <w:r w:rsidR="00BA404F">
        <w:t>for the shared u</w:t>
      </w:r>
      <w:r w:rsidR="004E1A3E">
        <w:t>s</w:t>
      </w:r>
      <w:r w:rsidR="00BA404F">
        <w:t>age</w:t>
      </w:r>
      <w:r w:rsidR="00967805">
        <w:t xml:space="preserve"> [sai_uint8_t]</w:t>
      </w:r>
    </w:p>
    <w:p w14:paraId="66A2A62B" w14:textId="7A5A1311" w:rsidR="00902534" w:rsidRDefault="004E1A3E" w:rsidP="000A0A44">
      <w:pPr>
        <w:pStyle w:val="code"/>
        <w:ind w:firstLine="405"/>
      </w:pPr>
      <w:r>
        <w:t xml:space="preserve">   The threshold is set to</w:t>
      </w:r>
      <w:r w:rsidR="00BA404F">
        <w:t xml:space="preserve"> </w:t>
      </w:r>
      <w:r>
        <w:t>the</w:t>
      </w:r>
      <w:r w:rsidR="00902534">
        <w:t xml:space="preserve"> 1/n </w:t>
      </w:r>
      <w:r>
        <w:t>of available buffer of the pool.</w:t>
      </w:r>
      <w:r w:rsidR="00902534">
        <w:t xml:space="preserve"> </w:t>
      </w:r>
    </w:p>
    <w:p w14:paraId="548D5E21" w14:textId="21DF0544" w:rsidR="00BF1B3C" w:rsidRDefault="00902534" w:rsidP="008A6D58">
      <w:pPr>
        <w:pStyle w:val="code"/>
        <w:rPr>
          <w:szCs w:val="18"/>
        </w:rPr>
      </w:pPr>
      <w:r>
        <w:t xml:space="preserve">     (</w:t>
      </w:r>
      <w:r>
        <w:rPr>
          <w:szCs w:val="18"/>
        </w:rPr>
        <w:t>CREATE_AND_SET)</w:t>
      </w:r>
      <w:r w:rsidR="00BF1B3C">
        <w:rPr>
          <w:szCs w:val="18"/>
        </w:rPr>
        <w:t>.</w:t>
      </w:r>
    </w:p>
    <w:p w14:paraId="4E6106BB" w14:textId="77777777" w:rsidR="008A6D58" w:rsidRDefault="00BF1B3C" w:rsidP="008A6D58">
      <w:pPr>
        <w:pStyle w:val="code"/>
      </w:pPr>
      <w:r>
        <w:rPr>
          <w:szCs w:val="18"/>
        </w:rPr>
        <w:t xml:space="preserve">      Mandatory when </w:t>
      </w:r>
      <w:r w:rsidRPr="001053E1">
        <w:rPr>
          <w:rFonts w:asciiTheme="minorHAnsi" w:hAnsiTheme="minorHAnsi" w:cstheme="minorHAnsi"/>
        </w:rPr>
        <w:t>SAI_</w:t>
      </w:r>
      <w:r>
        <w:rPr>
          <w:rFonts w:asciiTheme="minorHAnsi" w:hAnsiTheme="minorHAnsi" w:cstheme="minorHAnsi"/>
        </w:rPr>
        <w:t>BUFFER_</w:t>
      </w:r>
      <w:r>
        <w:t>POOL_TH_MODE = dynamic</w:t>
      </w:r>
      <w:r w:rsidR="00902534">
        <w:rPr>
          <w:rFonts w:asciiTheme="minorHAnsi" w:hAnsiTheme="minorHAnsi" w:cstheme="minorHAnsi"/>
          <w:bCs/>
        </w:rPr>
        <w:t xml:space="preserve"> </w:t>
      </w:r>
      <w:r w:rsidR="008A6D58">
        <w:t xml:space="preserve"> */</w:t>
      </w:r>
    </w:p>
    <w:p w14:paraId="7B4C1F9A" w14:textId="77777777" w:rsidR="00847A3B" w:rsidRDefault="008A6D58" w:rsidP="00847A3B">
      <w:pPr>
        <w:pStyle w:val="code"/>
      </w:pPr>
      <w:r>
        <w:rPr>
          <w:rFonts w:asciiTheme="minorHAnsi" w:hAnsiTheme="minorHAnsi" w:cstheme="minorHAnsi"/>
        </w:rPr>
        <w:t xml:space="preserve">       </w:t>
      </w:r>
      <w:r w:rsidR="00847A3B">
        <w:t xml:space="preserve"> </w:t>
      </w:r>
      <w:r w:rsidR="00847A3B">
        <w:rPr>
          <w:rFonts w:asciiTheme="minorHAnsi" w:hAnsiTheme="minorHAnsi" w:cstheme="minorHAnsi"/>
        </w:rPr>
        <w:t xml:space="preserve"> S</w:t>
      </w:r>
      <w:r w:rsidR="00847A3B" w:rsidRPr="001053E1">
        <w:rPr>
          <w:rFonts w:asciiTheme="minorHAnsi" w:hAnsiTheme="minorHAnsi" w:cstheme="minorHAnsi"/>
        </w:rPr>
        <w:t>AI_</w:t>
      </w:r>
      <w:r w:rsidR="00847A3B">
        <w:t>BUFFER_PROFILE_</w:t>
      </w:r>
      <w:r w:rsidR="00A46828">
        <w:t>ATTR_</w:t>
      </w:r>
      <w:r w:rsidR="00525B2B">
        <w:t>SHARED_</w:t>
      </w:r>
      <w:r w:rsidR="00847A3B">
        <w:t xml:space="preserve">DYNAMIC_TH, </w:t>
      </w:r>
    </w:p>
    <w:p w14:paraId="326557D3" w14:textId="77777777" w:rsidR="008A6D58" w:rsidRPr="001053E1" w:rsidRDefault="008A6D58" w:rsidP="008A6D58">
      <w:pPr>
        <w:pStyle w:val="code"/>
      </w:pPr>
    </w:p>
    <w:p w14:paraId="74E6FD4F" w14:textId="63481130" w:rsidR="00BF1B3C" w:rsidRDefault="00902534" w:rsidP="00967805">
      <w:pPr>
        <w:pStyle w:val="code"/>
      </w:pPr>
      <w:r>
        <w:t xml:space="preserve">    /*</w:t>
      </w:r>
      <w:r w:rsidR="007F5BFC">
        <w:t xml:space="preserve"> </w:t>
      </w:r>
      <w:r w:rsidR="00525B2B">
        <w:t xml:space="preserve">static </w:t>
      </w:r>
      <w:r w:rsidRPr="008A6D58">
        <w:t>threshold</w:t>
      </w:r>
      <w:r w:rsidR="00A50640">
        <w:t xml:space="preserve"> </w:t>
      </w:r>
      <w:r w:rsidR="00BA404F">
        <w:t xml:space="preserve">for the shared usage </w:t>
      </w:r>
      <w:r w:rsidR="00A50640">
        <w:t>in byte</w:t>
      </w:r>
      <w:r w:rsidR="00BA404F">
        <w:t>s</w:t>
      </w:r>
      <w:r w:rsidR="00770D20">
        <w:t xml:space="preserve"> </w:t>
      </w:r>
      <w:r w:rsidR="00967805">
        <w:t>[sai_uint32_t]</w:t>
      </w:r>
    </w:p>
    <w:p w14:paraId="5C90C0B9" w14:textId="77777777" w:rsidR="00902534" w:rsidRDefault="00BF1B3C" w:rsidP="00525B2B">
      <w:pPr>
        <w:pStyle w:val="code"/>
      </w:pPr>
      <w:r>
        <w:t xml:space="preserve">       </w:t>
      </w:r>
      <w:r>
        <w:rPr>
          <w:szCs w:val="18"/>
        </w:rPr>
        <w:t xml:space="preserve">Mandatory when </w:t>
      </w:r>
      <w:r w:rsidRPr="001053E1">
        <w:rPr>
          <w:rFonts w:asciiTheme="minorHAnsi" w:hAnsiTheme="minorHAnsi" w:cstheme="minorHAnsi"/>
        </w:rPr>
        <w:t>SAI_</w:t>
      </w:r>
      <w:r>
        <w:rPr>
          <w:rFonts w:asciiTheme="minorHAnsi" w:hAnsiTheme="minorHAnsi" w:cstheme="minorHAnsi"/>
        </w:rPr>
        <w:t>BUFFER_</w:t>
      </w:r>
      <w:r>
        <w:t>POOL_TH_MODE = static</w:t>
      </w:r>
      <w:r w:rsidR="00902534">
        <w:t xml:space="preserve"> */</w:t>
      </w:r>
    </w:p>
    <w:p w14:paraId="383E7151" w14:textId="77777777" w:rsidR="004E1A3E" w:rsidRDefault="004E1A3E" w:rsidP="00525B2B">
      <w:pPr>
        <w:pStyle w:val="code"/>
      </w:pPr>
      <w:r>
        <w:t xml:space="preserve">      (CREATE_AND_SET)</w:t>
      </w:r>
    </w:p>
    <w:p w14:paraId="4E8E10C8" w14:textId="77777777" w:rsidR="00902534" w:rsidRDefault="00902534" w:rsidP="00902534">
      <w:pPr>
        <w:pStyle w:val="code"/>
      </w:pPr>
      <w:r>
        <w:rPr>
          <w:rFonts w:asciiTheme="minorHAnsi" w:hAnsiTheme="minorHAnsi" w:cstheme="minorHAnsi"/>
        </w:rPr>
        <w:t xml:space="preserve">       </w:t>
      </w:r>
      <w:r>
        <w:t xml:space="preserve"> </w:t>
      </w:r>
      <w:r>
        <w:rPr>
          <w:rFonts w:asciiTheme="minorHAnsi" w:hAnsiTheme="minorHAnsi" w:cstheme="minorHAnsi"/>
        </w:rPr>
        <w:t xml:space="preserve"> S</w:t>
      </w:r>
      <w:r w:rsidRPr="001053E1">
        <w:rPr>
          <w:rFonts w:asciiTheme="minorHAnsi" w:hAnsiTheme="minorHAnsi" w:cstheme="minorHAnsi"/>
        </w:rPr>
        <w:t>AI_</w:t>
      </w:r>
      <w:r>
        <w:t>BUFFER_PROFILE_</w:t>
      </w:r>
      <w:r w:rsidR="00A46828">
        <w:t>ATTR_</w:t>
      </w:r>
      <w:r w:rsidR="00525B2B">
        <w:t>SHARED_</w:t>
      </w:r>
      <w:r>
        <w:t xml:space="preserve">STATIC_TH, </w:t>
      </w:r>
    </w:p>
    <w:p w14:paraId="3B26B920" w14:textId="77777777" w:rsidR="00525B2B" w:rsidRDefault="00525B2B" w:rsidP="00902534">
      <w:pPr>
        <w:pStyle w:val="code"/>
      </w:pPr>
    </w:p>
    <w:p w14:paraId="5798CCC0" w14:textId="4557089B" w:rsidR="00525B2B" w:rsidRDefault="00525B2B" w:rsidP="00967805">
      <w:pPr>
        <w:pStyle w:val="code"/>
      </w:pPr>
      <w:r>
        <w:t xml:space="preserve">    /*</w:t>
      </w:r>
      <w:r w:rsidR="007F5BFC">
        <w:t xml:space="preserve"> </w:t>
      </w:r>
      <w:r>
        <w:t xml:space="preserve">set the buffer profile XOFF </w:t>
      </w:r>
      <w:r w:rsidRPr="008A6D58">
        <w:t>threshold</w:t>
      </w:r>
      <w:r>
        <w:t xml:space="preserve"> in byte</w:t>
      </w:r>
      <w:r w:rsidR="00BA404F">
        <w:t>s</w:t>
      </w:r>
      <w:r>
        <w:t xml:space="preserve"> </w:t>
      </w:r>
      <w:r w:rsidR="00967805">
        <w:t>[sai_uint32_t]</w:t>
      </w:r>
    </w:p>
    <w:p w14:paraId="1BF3D092" w14:textId="08FF1C31" w:rsidR="00A46828" w:rsidRDefault="00A46828" w:rsidP="009624D7">
      <w:pPr>
        <w:pStyle w:val="code"/>
        <w:ind w:firstLine="405"/>
        <w:rPr>
          <w:szCs w:val="18"/>
        </w:rPr>
      </w:pPr>
      <w:r>
        <w:t xml:space="preserve">   </w:t>
      </w:r>
      <w:r w:rsidR="00525B2B">
        <w:t xml:space="preserve">Valid </w:t>
      </w:r>
      <w:r w:rsidR="00525B2B" w:rsidRPr="000A0A44">
        <w:rPr>
          <w:szCs w:val="18"/>
        </w:rPr>
        <w:t xml:space="preserve">only for ingress </w:t>
      </w:r>
      <w:r w:rsidR="006702FB" w:rsidRPr="000A0A44">
        <w:rPr>
          <w:szCs w:val="18"/>
        </w:rPr>
        <w:t>PG</w:t>
      </w:r>
      <w:r w:rsidR="00525B2B" w:rsidRPr="000A0A44">
        <w:rPr>
          <w:szCs w:val="18"/>
        </w:rPr>
        <w:t xml:space="preserve"> (</w:t>
      </w:r>
      <w:r w:rsidR="00525B2B">
        <w:rPr>
          <w:szCs w:val="18"/>
        </w:rPr>
        <w:t>CREATE_AND_SET)</w:t>
      </w:r>
      <w:r>
        <w:rPr>
          <w:szCs w:val="18"/>
        </w:rPr>
        <w:t>.</w:t>
      </w:r>
    </w:p>
    <w:p w14:paraId="73953D50" w14:textId="4A3BD2F0" w:rsidR="006B533D" w:rsidRDefault="00A46828" w:rsidP="009624D7">
      <w:pPr>
        <w:pStyle w:val="code"/>
        <w:ind w:firstLine="405"/>
        <w:rPr>
          <w:szCs w:val="18"/>
        </w:rPr>
      </w:pPr>
      <w:r>
        <w:rPr>
          <w:szCs w:val="18"/>
        </w:rPr>
        <w:t xml:space="preserve">   Generate XOFF when available buffer </w:t>
      </w:r>
      <w:r w:rsidR="006B533D">
        <w:rPr>
          <w:szCs w:val="18"/>
        </w:rPr>
        <w:t>in the</w:t>
      </w:r>
      <w:r w:rsidR="0009476C">
        <w:rPr>
          <w:szCs w:val="18"/>
        </w:rPr>
        <w:t xml:space="preserve"> PG buffer</w:t>
      </w:r>
    </w:p>
    <w:p w14:paraId="3F5E22D2" w14:textId="77777777" w:rsidR="00A46828" w:rsidRDefault="006B533D" w:rsidP="009624D7">
      <w:pPr>
        <w:pStyle w:val="code"/>
        <w:ind w:firstLine="405"/>
        <w:rPr>
          <w:szCs w:val="18"/>
        </w:rPr>
      </w:pPr>
      <w:r>
        <w:rPr>
          <w:szCs w:val="18"/>
        </w:rPr>
        <w:t xml:space="preserve">   is less than this threshold.</w:t>
      </w:r>
    </w:p>
    <w:p w14:paraId="2918A52B" w14:textId="1304D461" w:rsidR="006B533D" w:rsidRDefault="006B533D" w:rsidP="009624D7">
      <w:pPr>
        <w:pStyle w:val="code"/>
        <w:ind w:firstLine="405"/>
        <w:rPr>
          <w:szCs w:val="18"/>
        </w:rPr>
      </w:pPr>
      <w:r>
        <w:rPr>
          <w:szCs w:val="18"/>
        </w:rPr>
        <w:t xml:space="preserve">   </w:t>
      </w:r>
      <w:r w:rsidR="00F97420" w:rsidRPr="000A0A44">
        <w:rPr>
          <w:szCs w:val="18"/>
        </w:rPr>
        <w:t>Default to SAI_BUFFER_</w:t>
      </w:r>
      <w:r w:rsidR="00F97420">
        <w:t>PROFILE_ATTR_BUFFER_SIZE.</w:t>
      </w:r>
    </w:p>
    <w:p w14:paraId="31851B7E" w14:textId="77777777" w:rsidR="008276F3" w:rsidRPr="001053E1" w:rsidRDefault="00525B2B" w:rsidP="009624D7">
      <w:pPr>
        <w:pStyle w:val="code"/>
        <w:ind w:firstLine="405"/>
      </w:pPr>
      <w:r>
        <w:rPr>
          <w:rFonts w:asciiTheme="minorHAnsi" w:hAnsiTheme="minorHAnsi" w:cstheme="minorHAnsi"/>
          <w:bCs/>
        </w:rPr>
        <w:t xml:space="preserve"> </w:t>
      </w:r>
      <w:r w:rsidR="007F5BFC">
        <w:rPr>
          <w:rFonts w:asciiTheme="minorHAnsi" w:hAnsiTheme="minorHAnsi" w:cstheme="minorHAnsi"/>
          <w:bCs/>
        </w:rPr>
        <w:t xml:space="preserve"> </w:t>
      </w:r>
      <w:r>
        <w:t>*/</w:t>
      </w:r>
    </w:p>
    <w:p w14:paraId="5A7C8571" w14:textId="77777777" w:rsidR="00525B2B" w:rsidRPr="004232F9" w:rsidRDefault="00D64D13" w:rsidP="00525B2B">
      <w:pPr>
        <w:pStyle w:val="code"/>
      </w:pPr>
      <w:r>
        <w:t xml:space="preserve">   </w:t>
      </w:r>
      <w:r w:rsidR="00525B2B">
        <w:rPr>
          <w:rFonts w:asciiTheme="minorHAnsi" w:hAnsiTheme="minorHAnsi" w:cstheme="minorHAnsi"/>
        </w:rPr>
        <w:t xml:space="preserve">   </w:t>
      </w:r>
      <w:r w:rsidR="00525B2B" w:rsidRPr="001053E1">
        <w:rPr>
          <w:rFonts w:asciiTheme="minorHAnsi" w:hAnsiTheme="minorHAnsi" w:cstheme="minorHAnsi"/>
        </w:rPr>
        <w:t>SAI_</w:t>
      </w:r>
      <w:r w:rsidR="00525B2B">
        <w:rPr>
          <w:rFonts w:asciiTheme="minorHAnsi" w:hAnsiTheme="minorHAnsi" w:cstheme="minorHAnsi"/>
        </w:rPr>
        <w:t>BUFFER_PROFILE_</w:t>
      </w:r>
      <w:r w:rsidR="00A46828">
        <w:rPr>
          <w:rFonts w:asciiTheme="minorHAnsi" w:hAnsiTheme="minorHAnsi" w:cstheme="minorHAnsi"/>
        </w:rPr>
        <w:t>ATTR_</w:t>
      </w:r>
      <w:r w:rsidR="00525B2B">
        <w:rPr>
          <w:rFonts w:asciiTheme="minorHAnsi" w:hAnsiTheme="minorHAnsi" w:cstheme="minorHAnsi"/>
        </w:rPr>
        <w:t>XOFF_TH ,</w:t>
      </w:r>
    </w:p>
    <w:p w14:paraId="761823A1" w14:textId="77777777" w:rsidR="00525B2B" w:rsidRDefault="00525B2B" w:rsidP="00525B2B">
      <w:pPr>
        <w:pStyle w:val="code"/>
      </w:pPr>
      <w:r>
        <w:t xml:space="preserve">    </w:t>
      </w:r>
    </w:p>
    <w:p w14:paraId="171BC0B1" w14:textId="7E8816C6" w:rsidR="008276F3" w:rsidRDefault="00525B2B" w:rsidP="00967805">
      <w:pPr>
        <w:pStyle w:val="code"/>
      </w:pPr>
      <w:r>
        <w:t xml:space="preserve">    </w:t>
      </w:r>
      <w:r w:rsidR="008276F3">
        <w:t>/*</w:t>
      </w:r>
      <w:r w:rsidR="006B533D">
        <w:t xml:space="preserve"> </w:t>
      </w:r>
      <w:r w:rsidR="008276F3">
        <w:t xml:space="preserve">set the buffer profile XON </w:t>
      </w:r>
      <w:r w:rsidR="008276F3" w:rsidRPr="008A6D58">
        <w:t>threshold</w:t>
      </w:r>
      <w:r w:rsidR="008276F3">
        <w:t xml:space="preserve"> in byte </w:t>
      </w:r>
      <w:r w:rsidR="00967805">
        <w:t>[sai_uint32_t]</w:t>
      </w:r>
    </w:p>
    <w:p w14:paraId="1EBBFAAE" w14:textId="63CA399B" w:rsidR="006B533D" w:rsidRDefault="008276F3" w:rsidP="008276F3">
      <w:pPr>
        <w:pStyle w:val="code"/>
      </w:pPr>
      <w:r>
        <w:t xml:space="preserve">    </w:t>
      </w:r>
      <w:r w:rsidR="006B533D">
        <w:t xml:space="preserve">   </w:t>
      </w:r>
      <w:r>
        <w:t xml:space="preserve">Valid only for ingress </w:t>
      </w:r>
      <w:r w:rsidR="006702FB">
        <w:t xml:space="preserve">PG </w:t>
      </w:r>
      <w:r>
        <w:t>(</w:t>
      </w:r>
      <w:r>
        <w:rPr>
          <w:szCs w:val="18"/>
        </w:rPr>
        <w:t>CREATE_AND_SET)</w:t>
      </w:r>
      <w:r>
        <w:rPr>
          <w:rFonts w:asciiTheme="minorHAnsi" w:hAnsiTheme="minorHAnsi" w:cstheme="minorHAnsi"/>
          <w:bCs/>
        </w:rPr>
        <w:t xml:space="preserve"> </w:t>
      </w:r>
    </w:p>
    <w:p w14:paraId="2C8C976A" w14:textId="77777777" w:rsidR="0009476C" w:rsidRDefault="006B533D" w:rsidP="008276F3">
      <w:pPr>
        <w:pStyle w:val="code"/>
      </w:pPr>
      <w:r>
        <w:t xml:space="preserve">       Generate XON when the </w:t>
      </w:r>
      <w:r w:rsidR="0009476C">
        <w:t xml:space="preserve">total </w:t>
      </w:r>
      <w:r>
        <w:t xml:space="preserve">buffer usage </w:t>
      </w:r>
      <w:r w:rsidR="0009476C">
        <w:t>of this PG</w:t>
      </w:r>
    </w:p>
    <w:p w14:paraId="28998BCF" w14:textId="77777777" w:rsidR="0009476C" w:rsidRDefault="0009476C">
      <w:pPr>
        <w:pStyle w:val="code"/>
      </w:pPr>
      <w:r>
        <w:t xml:space="preserve">       is less this threshold and available buffer in the PG buffer </w:t>
      </w:r>
    </w:p>
    <w:p w14:paraId="6D346397" w14:textId="756C854D" w:rsidR="006B533D" w:rsidRDefault="0009476C">
      <w:pPr>
        <w:pStyle w:val="code"/>
      </w:pPr>
      <w:r>
        <w:t xml:space="preserve">       is larger than the XOFF threahold.</w:t>
      </w:r>
    </w:p>
    <w:p w14:paraId="0DDD791E" w14:textId="77777777" w:rsidR="006B533D" w:rsidRDefault="006B533D" w:rsidP="008276F3">
      <w:pPr>
        <w:pStyle w:val="code"/>
      </w:pPr>
      <w:r>
        <w:t xml:space="preserve">       </w:t>
      </w:r>
      <w:r w:rsidR="00F97420">
        <w:t>Default to 0.</w:t>
      </w:r>
    </w:p>
    <w:p w14:paraId="047C1EB0" w14:textId="77777777" w:rsidR="008276F3" w:rsidRPr="001053E1" w:rsidRDefault="006B533D" w:rsidP="008276F3">
      <w:pPr>
        <w:pStyle w:val="code"/>
      </w:pPr>
      <w:r>
        <w:t xml:space="preserve">    </w:t>
      </w:r>
      <w:r w:rsidR="008276F3">
        <w:t>*/</w:t>
      </w:r>
    </w:p>
    <w:p w14:paraId="28B1EE8D" w14:textId="77777777" w:rsidR="00D64D13" w:rsidRPr="001053E1" w:rsidRDefault="008276F3" w:rsidP="008276F3">
      <w:pPr>
        <w:pStyle w:val="code"/>
      </w:pPr>
      <w:r>
        <w:t xml:space="preserve">   </w:t>
      </w:r>
      <w:r>
        <w:rPr>
          <w:rFonts w:asciiTheme="minorHAnsi" w:hAnsiTheme="minorHAnsi" w:cstheme="minorHAnsi"/>
        </w:rPr>
        <w:t xml:space="preserve">   </w:t>
      </w:r>
      <w:r w:rsidRPr="001053E1">
        <w:rPr>
          <w:rFonts w:asciiTheme="minorHAnsi" w:hAnsiTheme="minorHAnsi" w:cstheme="minorHAnsi"/>
        </w:rPr>
        <w:t>SAI_</w:t>
      </w:r>
      <w:r>
        <w:rPr>
          <w:rFonts w:asciiTheme="minorHAnsi" w:hAnsiTheme="minorHAnsi" w:cstheme="minorHAnsi"/>
        </w:rPr>
        <w:t>BUFFER_PROFILE_</w:t>
      </w:r>
      <w:r w:rsidR="00A46828">
        <w:rPr>
          <w:rFonts w:asciiTheme="minorHAnsi" w:hAnsiTheme="minorHAnsi" w:cstheme="minorHAnsi"/>
        </w:rPr>
        <w:t>ATTR_</w:t>
      </w:r>
      <w:r>
        <w:rPr>
          <w:rFonts w:asciiTheme="minorHAnsi" w:hAnsiTheme="minorHAnsi" w:cstheme="minorHAnsi"/>
        </w:rPr>
        <w:t>XON_TH ,</w:t>
      </w:r>
    </w:p>
    <w:p w14:paraId="4D195BEE" w14:textId="77777777" w:rsidR="008D0977" w:rsidRDefault="008D0977" w:rsidP="008A6D58">
      <w:pPr>
        <w:pStyle w:val="code"/>
      </w:pPr>
    </w:p>
    <w:p w14:paraId="60E8A8F4" w14:textId="77777777" w:rsidR="008D0977" w:rsidRDefault="00D64D13" w:rsidP="00D64D13">
      <w:pPr>
        <w:pStyle w:val="code"/>
      </w:pPr>
      <w:r>
        <w:t>}</w:t>
      </w:r>
      <w:r w:rsidR="00847A3B">
        <w:t>sai</w:t>
      </w:r>
      <w:r>
        <w:t>_buffer</w:t>
      </w:r>
      <w:r w:rsidR="00847A3B">
        <w:t>_profile</w:t>
      </w:r>
      <w:r>
        <w:t>_attr_t;</w:t>
      </w:r>
    </w:p>
    <w:p w14:paraId="58A67D45" w14:textId="77777777" w:rsidR="008D0977" w:rsidRDefault="008D0977" w:rsidP="008A6D58">
      <w:pPr>
        <w:pStyle w:val="code"/>
      </w:pPr>
    </w:p>
    <w:p w14:paraId="062097BD" w14:textId="77777777" w:rsidR="00210410" w:rsidRDefault="00210410" w:rsidP="00210410">
      <w:pPr>
        <w:pStyle w:val="code"/>
      </w:pPr>
      <w:r>
        <w:t>/*</w:t>
      </w:r>
    </w:p>
    <w:p w14:paraId="2B69CEB5" w14:textId="77777777" w:rsidR="00210410" w:rsidRDefault="00210410" w:rsidP="00210410">
      <w:pPr>
        <w:pStyle w:val="code"/>
      </w:pPr>
      <w:r>
        <w:t>* Routine Description:</w:t>
      </w:r>
    </w:p>
    <w:p w14:paraId="152BAD34" w14:textId="13FB5C2D" w:rsidR="00210410" w:rsidRDefault="00210410" w:rsidP="00210410">
      <w:pPr>
        <w:pStyle w:val="code"/>
      </w:pPr>
      <w:r>
        <w:t xml:space="preserve">*    </w:t>
      </w:r>
      <w:r w:rsidR="00592828">
        <w:t>C</w:t>
      </w:r>
      <w:r w:rsidR="008276F3">
        <w:t>reate</w:t>
      </w:r>
      <w:r>
        <w:t xml:space="preserve"> buffer</w:t>
      </w:r>
      <w:r w:rsidR="004D6A03">
        <w:t xml:space="preserve"> profile</w:t>
      </w:r>
    </w:p>
    <w:p w14:paraId="47A06740" w14:textId="77777777" w:rsidR="00210410" w:rsidRDefault="00210410" w:rsidP="00210410">
      <w:pPr>
        <w:pStyle w:val="code"/>
      </w:pPr>
      <w:r>
        <w:t>*</w:t>
      </w:r>
    </w:p>
    <w:p w14:paraId="6FA5E767" w14:textId="77777777" w:rsidR="00210410" w:rsidRDefault="00210410" w:rsidP="00210410">
      <w:pPr>
        <w:pStyle w:val="code"/>
      </w:pPr>
      <w:r>
        <w:t>* Arguments:</w:t>
      </w:r>
    </w:p>
    <w:p w14:paraId="4AAB3C80" w14:textId="2BC04425" w:rsidR="00210410" w:rsidRDefault="00BD4600" w:rsidP="00210410">
      <w:pPr>
        <w:pStyle w:val="code"/>
      </w:pPr>
      <w:r>
        <w:t>*  [O</w:t>
      </w:r>
      <w:r w:rsidR="008276F3">
        <w:t>ut] buffer_profile_id  -</w:t>
      </w:r>
      <w:r w:rsidR="008276F3" w:rsidRPr="008276F3">
        <w:t xml:space="preserve"> </w:t>
      </w:r>
      <w:r w:rsidR="008276F3">
        <w:t>buffer profile</w:t>
      </w:r>
      <w:r w:rsidR="00210410">
        <w:t xml:space="preserve"> id </w:t>
      </w:r>
    </w:p>
    <w:p w14:paraId="23207882" w14:textId="58D5EA72" w:rsidR="00905B64" w:rsidRPr="00905B64" w:rsidRDefault="00905B64" w:rsidP="00905B64">
      <w:pPr>
        <w:autoSpaceDE w:val="0"/>
        <w:autoSpaceDN w:val="0"/>
        <w:adjustRightInd w:val="0"/>
        <w:spacing w:after="0" w:line="240" w:lineRule="auto"/>
        <w:rPr>
          <w:rFonts w:ascii="Consolas" w:hAnsi="Consolas"/>
          <w:noProof/>
          <w:sz w:val="18"/>
        </w:rPr>
      </w:pPr>
      <w:r>
        <w:rPr>
          <w:rFonts w:ascii="Consolas" w:hAnsi="Consolas"/>
          <w:noProof/>
          <w:sz w:val="18"/>
        </w:rPr>
        <w:t xml:space="preserve">*  </w:t>
      </w:r>
      <w:r w:rsidRPr="00905B64">
        <w:rPr>
          <w:rFonts w:ascii="Consolas" w:hAnsi="Consolas"/>
          <w:noProof/>
          <w:sz w:val="18"/>
        </w:rPr>
        <w:t>[in] attr_count - number of attributes</w:t>
      </w:r>
    </w:p>
    <w:p w14:paraId="5693E195" w14:textId="5EB8916D" w:rsidR="00905B64" w:rsidRPr="00905B64" w:rsidRDefault="00905B64" w:rsidP="00905B64">
      <w:pPr>
        <w:pStyle w:val="code"/>
      </w:pPr>
      <w:r>
        <w:t xml:space="preserve">*  </w:t>
      </w:r>
      <w:r w:rsidRPr="00905B64">
        <w:t>[in] attr_list - array of attributes</w:t>
      </w:r>
    </w:p>
    <w:p w14:paraId="0557AE8B" w14:textId="0241E74D" w:rsidR="00210410" w:rsidRDefault="00210410" w:rsidP="00905B64">
      <w:pPr>
        <w:pStyle w:val="code"/>
      </w:pPr>
      <w:r>
        <w:t>*</w:t>
      </w:r>
    </w:p>
    <w:p w14:paraId="0FCFB116" w14:textId="77777777" w:rsidR="00210410" w:rsidRPr="007C0B8D" w:rsidRDefault="00210410" w:rsidP="00210410">
      <w:pPr>
        <w:pStyle w:val="code"/>
      </w:pPr>
      <w:r>
        <w:t xml:space="preserve">* Return </w:t>
      </w:r>
      <w:r w:rsidRPr="007C0B8D">
        <w:t>Values:</w:t>
      </w:r>
    </w:p>
    <w:p w14:paraId="2DC96160" w14:textId="77777777" w:rsidR="00210410" w:rsidRPr="007C0B8D" w:rsidRDefault="00210410" w:rsidP="00210410">
      <w:pPr>
        <w:pStyle w:val="code"/>
      </w:pPr>
      <w:r w:rsidRPr="007C0B8D">
        <w:t>*    SAI_STATUS_SUCCESS on success</w:t>
      </w:r>
    </w:p>
    <w:p w14:paraId="21A96530" w14:textId="77777777" w:rsidR="00210410" w:rsidRPr="007C0B8D" w:rsidRDefault="00210410" w:rsidP="00210410">
      <w:pPr>
        <w:pStyle w:val="code"/>
      </w:pPr>
      <w:r w:rsidRPr="007C0B8D">
        <w:t>*    Failure status code on error</w:t>
      </w:r>
    </w:p>
    <w:p w14:paraId="7A9B9696" w14:textId="77777777" w:rsidR="00210410" w:rsidRPr="007C0B8D" w:rsidRDefault="00210410" w:rsidP="00210410">
      <w:pPr>
        <w:pStyle w:val="code"/>
      </w:pPr>
      <w:r w:rsidRPr="007C0B8D">
        <w:t>*/</w:t>
      </w:r>
    </w:p>
    <w:p w14:paraId="3DECE284" w14:textId="77777777" w:rsidR="00210410" w:rsidRPr="007C0B8D" w:rsidRDefault="00210410" w:rsidP="00210410">
      <w:pPr>
        <w:pStyle w:val="code"/>
      </w:pPr>
    </w:p>
    <w:p w14:paraId="43BABCB1" w14:textId="77777777" w:rsidR="00210410" w:rsidRPr="007C0B8D" w:rsidRDefault="00210410" w:rsidP="00210410">
      <w:pPr>
        <w:pStyle w:val="code"/>
      </w:pPr>
      <w:r w:rsidRPr="007C0B8D">
        <w:t>ty</w:t>
      </w:r>
      <w:r w:rsidR="008276F3">
        <w:t>pedef sai_status_t (*sai_create_buffer_profile</w:t>
      </w:r>
      <w:r w:rsidRPr="007C0B8D">
        <w:t>_fn)(</w:t>
      </w:r>
    </w:p>
    <w:p w14:paraId="6DE5AADD" w14:textId="66A62ED6" w:rsidR="00210410" w:rsidRDefault="00BD4600" w:rsidP="00210410">
      <w:pPr>
        <w:pStyle w:val="code"/>
      </w:pPr>
      <w:r>
        <w:t xml:space="preserve">    _O</w:t>
      </w:r>
      <w:r w:rsidR="00210410" w:rsidRPr="007C0B8D">
        <w:t>ut</w:t>
      </w:r>
      <w:r w:rsidR="00A63436">
        <w:t>_</w:t>
      </w:r>
      <w:r w:rsidR="00210410" w:rsidRPr="007C0B8D">
        <w:t xml:space="preserve"> sai_</w:t>
      </w:r>
      <w:r w:rsidR="008276F3">
        <w:t>object</w:t>
      </w:r>
      <w:r w:rsidR="00210410" w:rsidRPr="007C0B8D">
        <w:t>_id_t* buffer</w:t>
      </w:r>
      <w:r w:rsidR="008276F3">
        <w:t>_profile</w:t>
      </w:r>
      <w:r w:rsidR="00210410" w:rsidRPr="007C0B8D">
        <w:t>_</w:t>
      </w:r>
      <w:r w:rsidR="00210410">
        <w:t>id,</w:t>
      </w:r>
    </w:p>
    <w:p w14:paraId="7D3FF3D1" w14:textId="77777777" w:rsidR="00905B64" w:rsidRPr="00905B64" w:rsidRDefault="00905B64" w:rsidP="00905B64">
      <w:pPr>
        <w:autoSpaceDE w:val="0"/>
        <w:autoSpaceDN w:val="0"/>
        <w:adjustRightInd w:val="0"/>
        <w:spacing w:after="0" w:line="240" w:lineRule="auto"/>
        <w:rPr>
          <w:rFonts w:ascii="Consolas" w:hAnsi="Consolas"/>
          <w:noProof/>
          <w:sz w:val="18"/>
        </w:rPr>
      </w:pPr>
      <w:r w:rsidRPr="00905B64">
        <w:rPr>
          <w:rFonts w:ascii="Consolas" w:hAnsi="Consolas"/>
          <w:noProof/>
          <w:sz w:val="18"/>
        </w:rPr>
        <w:t xml:space="preserve">    _In_ uint32_t attr_count,</w:t>
      </w:r>
    </w:p>
    <w:p w14:paraId="6219DC6F" w14:textId="77777777" w:rsidR="00A63436" w:rsidRDefault="00905B64" w:rsidP="00905B64">
      <w:pPr>
        <w:pStyle w:val="code"/>
      </w:pPr>
      <w:r w:rsidRPr="00905B64">
        <w:t xml:space="preserve">    _In_ const sai_attribute_t *attr_list</w:t>
      </w:r>
    </w:p>
    <w:p w14:paraId="7F6E4112" w14:textId="152A7FEB" w:rsidR="00210410" w:rsidRDefault="00210410" w:rsidP="00905B64">
      <w:pPr>
        <w:pStyle w:val="code"/>
      </w:pPr>
      <w:r>
        <w:t>);</w:t>
      </w:r>
    </w:p>
    <w:p w14:paraId="43C344BA" w14:textId="77777777" w:rsidR="00210410" w:rsidRDefault="00210410" w:rsidP="00210410">
      <w:pPr>
        <w:pStyle w:val="code"/>
      </w:pPr>
    </w:p>
    <w:p w14:paraId="353070B5" w14:textId="77777777" w:rsidR="00210410" w:rsidRDefault="00210410" w:rsidP="00210410">
      <w:pPr>
        <w:pStyle w:val="code"/>
      </w:pPr>
    </w:p>
    <w:p w14:paraId="1E60A121" w14:textId="77777777" w:rsidR="00210410" w:rsidRDefault="00210410" w:rsidP="00210410">
      <w:pPr>
        <w:pStyle w:val="code"/>
      </w:pPr>
      <w:r>
        <w:t>/*</w:t>
      </w:r>
    </w:p>
    <w:p w14:paraId="7C122C80" w14:textId="77777777" w:rsidR="00210410" w:rsidRDefault="00210410" w:rsidP="00210410">
      <w:pPr>
        <w:pStyle w:val="code"/>
      </w:pPr>
      <w:r>
        <w:t>* Routine Description:</w:t>
      </w:r>
    </w:p>
    <w:p w14:paraId="60422F92" w14:textId="339019D0" w:rsidR="00210410" w:rsidRDefault="0089564A" w:rsidP="00210410">
      <w:pPr>
        <w:pStyle w:val="code"/>
      </w:pPr>
      <w:r>
        <w:t>*    R</w:t>
      </w:r>
      <w:r w:rsidR="00210410">
        <w:t xml:space="preserve">emove buffer </w:t>
      </w:r>
      <w:r w:rsidR="008276F3">
        <w:t>profile</w:t>
      </w:r>
    </w:p>
    <w:p w14:paraId="6627E4A7" w14:textId="77777777" w:rsidR="00210410" w:rsidRDefault="00210410" w:rsidP="00210410">
      <w:pPr>
        <w:pStyle w:val="code"/>
      </w:pPr>
      <w:r>
        <w:lastRenderedPageBreak/>
        <w:t>*</w:t>
      </w:r>
    </w:p>
    <w:p w14:paraId="237BDB19" w14:textId="77777777" w:rsidR="00210410" w:rsidRDefault="00210410" w:rsidP="00210410">
      <w:pPr>
        <w:pStyle w:val="code"/>
      </w:pPr>
      <w:r>
        <w:t>* Arguments:</w:t>
      </w:r>
    </w:p>
    <w:p w14:paraId="61910E4B" w14:textId="77777777" w:rsidR="00210410" w:rsidRDefault="008276F3" w:rsidP="00210410">
      <w:pPr>
        <w:pStyle w:val="code"/>
      </w:pPr>
      <w:r>
        <w:t>*  [in] buffer_profile_id  -</w:t>
      </w:r>
      <w:r w:rsidRPr="008276F3">
        <w:t xml:space="preserve"> </w:t>
      </w:r>
      <w:r>
        <w:t>buffer profile id</w:t>
      </w:r>
    </w:p>
    <w:p w14:paraId="14DE46A3" w14:textId="77777777" w:rsidR="00210410" w:rsidRDefault="00210410" w:rsidP="00210410">
      <w:pPr>
        <w:pStyle w:val="code"/>
      </w:pPr>
      <w:r>
        <w:t xml:space="preserve">*  </w:t>
      </w:r>
    </w:p>
    <w:p w14:paraId="2E48AA91" w14:textId="77777777" w:rsidR="00210410" w:rsidRDefault="00210410" w:rsidP="00210410">
      <w:pPr>
        <w:pStyle w:val="code"/>
      </w:pPr>
      <w:r>
        <w:t>*</w:t>
      </w:r>
    </w:p>
    <w:p w14:paraId="34C43DDD" w14:textId="77777777" w:rsidR="00210410" w:rsidRDefault="00210410" w:rsidP="00210410">
      <w:pPr>
        <w:pStyle w:val="code"/>
      </w:pPr>
      <w:r>
        <w:t>* Return Values:</w:t>
      </w:r>
    </w:p>
    <w:p w14:paraId="6786222C" w14:textId="77777777" w:rsidR="00210410" w:rsidRDefault="00210410" w:rsidP="00210410">
      <w:pPr>
        <w:pStyle w:val="code"/>
      </w:pPr>
      <w:r>
        <w:t>*    SAI_STATUS_SUCCESS on success</w:t>
      </w:r>
    </w:p>
    <w:p w14:paraId="1FD9D87D" w14:textId="77777777" w:rsidR="00210410" w:rsidRDefault="00210410" w:rsidP="00210410">
      <w:pPr>
        <w:pStyle w:val="code"/>
      </w:pPr>
      <w:r>
        <w:t>*    Failure status code on error</w:t>
      </w:r>
    </w:p>
    <w:p w14:paraId="0352F979" w14:textId="77777777" w:rsidR="00210410" w:rsidRDefault="00210410" w:rsidP="00210410">
      <w:pPr>
        <w:pStyle w:val="code"/>
      </w:pPr>
      <w:r>
        <w:t>*/</w:t>
      </w:r>
    </w:p>
    <w:p w14:paraId="21394411" w14:textId="77777777" w:rsidR="00210410" w:rsidRDefault="00210410" w:rsidP="00210410">
      <w:pPr>
        <w:pStyle w:val="code"/>
      </w:pPr>
    </w:p>
    <w:p w14:paraId="2CF500FE" w14:textId="77777777" w:rsidR="00210410" w:rsidRDefault="00210410" w:rsidP="00210410">
      <w:pPr>
        <w:pStyle w:val="code"/>
      </w:pPr>
      <w:r>
        <w:t>typedef sai_status_t (*</w:t>
      </w:r>
      <w:r w:rsidRPr="007C0B8D">
        <w:t>sai_</w:t>
      </w:r>
      <w:r>
        <w:t>remove_</w:t>
      </w:r>
      <w:r w:rsidRPr="007C0B8D">
        <w:t>buffer_</w:t>
      </w:r>
      <w:r w:rsidR="008276F3">
        <w:t>profile</w:t>
      </w:r>
      <w:r w:rsidRPr="007C0B8D">
        <w:t>_fn)(</w:t>
      </w:r>
    </w:p>
    <w:p w14:paraId="4E33DF52" w14:textId="41DB5F31" w:rsidR="00210410" w:rsidRDefault="00E7335F" w:rsidP="00210410">
      <w:pPr>
        <w:pStyle w:val="code"/>
      </w:pPr>
      <w:r>
        <w:t xml:space="preserve">    _I</w:t>
      </w:r>
      <w:r w:rsidR="00210410">
        <w:t xml:space="preserve">n_ </w:t>
      </w:r>
      <w:r w:rsidR="008276F3">
        <w:t>sai</w:t>
      </w:r>
      <w:r w:rsidR="00210410">
        <w:t>_</w:t>
      </w:r>
      <w:r w:rsidR="008276F3">
        <w:t>object_</w:t>
      </w:r>
      <w:r w:rsidR="00210410" w:rsidRPr="007C0B8D">
        <w:t>id_t buffer</w:t>
      </w:r>
      <w:r w:rsidR="008276F3">
        <w:t>_profile</w:t>
      </w:r>
      <w:r w:rsidR="00210410" w:rsidRPr="007C0B8D">
        <w:t>_</w:t>
      </w:r>
      <w:r w:rsidR="00283538">
        <w:t>id</w:t>
      </w:r>
    </w:p>
    <w:p w14:paraId="370B3ED5" w14:textId="77777777" w:rsidR="00210410" w:rsidRDefault="00210410" w:rsidP="00210410">
      <w:pPr>
        <w:pStyle w:val="code"/>
      </w:pPr>
      <w:r>
        <w:t xml:space="preserve">   );</w:t>
      </w:r>
    </w:p>
    <w:p w14:paraId="26895B54" w14:textId="77777777" w:rsidR="008D0977" w:rsidRDefault="008D0977" w:rsidP="008A6D58">
      <w:pPr>
        <w:pStyle w:val="code"/>
        <w:rPr>
          <w:rFonts w:asciiTheme="minorHAnsi" w:hAnsiTheme="minorHAnsi" w:cstheme="minorHAnsi"/>
        </w:rPr>
      </w:pPr>
    </w:p>
    <w:p w14:paraId="7E815ED5" w14:textId="77777777" w:rsidR="00D64D13" w:rsidRPr="007C0B8D" w:rsidRDefault="00D64D13" w:rsidP="00D64D13">
      <w:pPr>
        <w:pStyle w:val="code"/>
      </w:pPr>
      <w:r w:rsidRPr="007C0B8D">
        <w:t>/*</w:t>
      </w:r>
    </w:p>
    <w:p w14:paraId="44200FDC" w14:textId="77777777" w:rsidR="00D64D13" w:rsidRPr="007C0B8D" w:rsidRDefault="00D64D13" w:rsidP="00D64D13">
      <w:pPr>
        <w:pStyle w:val="code"/>
      </w:pPr>
      <w:r w:rsidRPr="007C0B8D">
        <w:t>* Routine Description:</w:t>
      </w:r>
    </w:p>
    <w:p w14:paraId="1D0D35C7" w14:textId="0317D95D" w:rsidR="00D64D13" w:rsidRPr="007C0B8D" w:rsidRDefault="00D64D13" w:rsidP="00D64D13">
      <w:pPr>
        <w:pStyle w:val="code"/>
      </w:pPr>
      <w:r w:rsidRPr="007C0B8D">
        <w:t xml:space="preserve">* </w:t>
      </w:r>
      <w:r w:rsidR="0089564A">
        <w:t xml:space="preserve">   </w:t>
      </w:r>
      <w:r w:rsidR="00283538">
        <w:t>S</w:t>
      </w:r>
      <w:r w:rsidRPr="007C0B8D">
        <w:t>et buffer</w:t>
      </w:r>
      <w:r w:rsidR="00F333EB">
        <w:t xml:space="preserve"> profile</w:t>
      </w:r>
      <w:r w:rsidR="0089564A">
        <w:t xml:space="preserve"> attribute</w:t>
      </w:r>
    </w:p>
    <w:p w14:paraId="1ED4D861" w14:textId="77777777" w:rsidR="00D64D13" w:rsidRDefault="00D64D13" w:rsidP="00D64D13">
      <w:pPr>
        <w:pStyle w:val="code"/>
      </w:pPr>
      <w:r>
        <w:t>* Arguments:</w:t>
      </w:r>
    </w:p>
    <w:p w14:paraId="667DC6D8" w14:textId="77777777" w:rsidR="00D64D13" w:rsidRDefault="00210410" w:rsidP="0084778B">
      <w:pPr>
        <w:pStyle w:val="code"/>
      </w:pPr>
      <w:r>
        <w:t xml:space="preserve">* [in] </w:t>
      </w:r>
      <w:r w:rsidR="00F333EB">
        <w:t>buffer_profile_id  -</w:t>
      </w:r>
      <w:r w:rsidR="00F333EB" w:rsidRPr="008276F3">
        <w:t xml:space="preserve"> </w:t>
      </w:r>
      <w:r w:rsidR="00F333EB">
        <w:t>buffer profile id</w:t>
      </w:r>
    </w:p>
    <w:p w14:paraId="024242DC" w14:textId="77777777" w:rsidR="00D64D13" w:rsidRPr="007C0B8D" w:rsidRDefault="00D64D13" w:rsidP="00D64D13">
      <w:pPr>
        <w:pStyle w:val="code"/>
      </w:pPr>
      <w:r>
        <w:t>* [in]</w:t>
      </w:r>
      <w:r w:rsidRPr="00144C06">
        <w:t xml:space="preserve"> </w:t>
      </w:r>
      <w:r w:rsidR="0084778B">
        <w:t>attr</w:t>
      </w:r>
      <w:r>
        <w:t xml:space="preserve"> - </w:t>
      </w:r>
      <w:r w:rsidR="0084778B">
        <w:t xml:space="preserve"> buffer profile attribute</w:t>
      </w:r>
      <w:r w:rsidRPr="007C0B8D">
        <w:t xml:space="preserve"> </w:t>
      </w:r>
    </w:p>
    <w:p w14:paraId="430BA519" w14:textId="77777777" w:rsidR="00D64D13" w:rsidRPr="007C0B8D" w:rsidRDefault="00D64D13" w:rsidP="00D64D13">
      <w:pPr>
        <w:pStyle w:val="code"/>
      </w:pPr>
      <w:r w:rsidRPr="007C0B8D">
        <w:t>*</w:t>
      </w:r>
    </w:p>
    <w:p w14:paraId="30C98C3F" w14:textId="77777777" w:rsidR="00D64D13" w:rsidRPr="007C0B8D" w:rsidRDefault="00D64D13" w:rsidP="00D64D13">
      <w:pPr>
        <w:pStyle w:val="code"/>
      </w:pPr>
      <w:r w:rsidRPr="007C0B8D">
        <w:t>* Return Values:</w:t>
      </w:r>
    </w:p>
    <w:p w14:paraId="3F162767" w14:textId="77777777" w:rsidR="00D64D13" w:rsidRPr="007C0B8D" w:rsidRDefault="00D64D13" w:rsidP="00D64D13">
      <w:pPr>
        <w:pStyle w:val="code"/>
      </w:pPr>
      <w:r w:rsidRPr="007C0B8D">
        <w:t>* SAI_STATUS_SUCCESS on success</w:t>
      </w:r>
    </w:p>
    <w:p w14:paraId="4FF25E14" w14:textId="77777777" w:rsidR="00D64D13" w:rsidRPr="007C0B8D" w:rsidRDefault="00D64D13" w:rsidP="00D64D13">
      <w:pPr>
        <w:pStyle w:val="code"/>
      </w:pPr>
      <w:r w:rsidRPr="007C0B8D">
        <w:t>* Failure status code on error</w:t>
      </w:r>
    </w:p>
    <w:p w14:paraId="200FFFEE" w14:textId="77777777" w:rsidR="00D64D13" w:rsidRPr="007C0B8D" w:rsidRDefault="00D64D13" w:rsidP="00D64D13">
      <w:pPr>
        <w:pStyle w:val="code"/>
      </w:pPr>
      <w:r w:rsidRPr="007C0B8D">
        <w:t>*/</w:t>
      </w:r>
    </w:p>
    <w:p w14:paraId="20DA1F0F" w14:textId="77777777" w:rsidR="00D64D13" w:rsidRDefault="00D64D13" w:rsidP="00D64D13">
      <w:pPr>
        <w:pStyle w:val="code"/>
      </w:pPr>
      <w:r w:rsidRPr="007C0B8D">
        <w:t>typedef sai_status_t (*sai_set_buffer_</w:t>
      </w:r>
      <w:r w:rsidR="007F5BFC">
        <w:t>profile_</w:t>
      </w:r>
      <w:r w:rsidRPr="007C0B8D">
        <w:t>attr_fn)(</w:t>
      </w:r>
    </w:p>
    <w:p w14:paraId="6AE654DE" w14:textId="1FF3D6AA" w:rsidR="00210410" w:rsidRDefault="00E7335F" w:rsidP="00D64D13">
      <w:pPr>
        <w:pStyle w:val="code"/>
      </w:pPr>
      <w:r>
        <w:tab/>
      </w:r>
      <w:r>
        <w:tab/>
      </w:r>
      <w:r>
        <w:tab/>
        <w:t xml:space="preserve"> _I</w:t>
      </w:r>
      <w:r w:rsidR="00210410">
        <w:t xml:space="preserve">n_ </w:t>
      </w:r>
      <w:r w:rsidR="00210410" w:rsidRPr="007C0B8D">
        <w:t>sai_</w:t>
      </w:r>
      <w:r w:rsidR="0084778B">
        <w:t>object</w:t>
      </w:r>
      <w:r w:rsidR="00210410" w:rsidRPr="007C0B8D">
        <w:t>_id_t buffer</w:t>
      </w:r>
      <w:r w:rsidR="0084778B">
        <w:t>_profile</w:t>
      </w:r>
      <w:r w:rsidR="00210410" w:rsidRPr="007C0B8D">
        <w:t>_</w:t>
      </w:r>
      <w:r w:rsidR="00210410">
        <w:t>id,</w:t>
      </w:r>
    </w:p>
    <w:p w14:paraId="2152C15C" w14:textId="13D86E3B" w:rsidR="00D64D13" w:rsidRDefault="00D64D13" w:rsidP="0084778B">
      <w:pPr>
        <w:pStyle w:val="code"/>
      </w:pPr>
      <w:r>
        <w:t xml:space="preserve">       </w:t>
      </w:r>
      <w:r>
        <w:tab/>
      </w:r>
      <w:r>
        <w:tab/>
        <w:t xml:space="preserve"> </w:t>
      </w:r>
      <w:r>
        <w:tab/>
        <w:t xml:space="preserve"> </w:t>
      </w:r>
      <w:r w:rsidR="0084778B">
        <w:t xml:space="preserve">_In_ </w:t>
      </w:r>
      <w:r w:rsidR="00E7335F">
        <w:t xml:space="preserve">const </w:t>
      </w:r>
      <w:r w:rsidR="0084778B">
        <w:t>sai_attr</w:t>
      </w:r>
      <w:r w:rsidR="00E7335F">
        <w:t>ibute</w:t>
      </w:r>
      <w:r w:rsidR="0084778B">
        <w:t>_t *att</w:t>
      </w:r>
      <w:r w:rsidR="00155741">
        <w:t>r</w:t>
      </w:r>
    </w:p>
    <w:p w14:paraId="7ED0B1DF" w14:textId="77777777" w:rsidR="00D64D13" w:rsidRDefault="00D64D13" w:rsidP="00D64D13">
      <w:pPr>
        <w:pStyle w:val="code"/>
      </w:pPr>
      <w:r>
        <w:t>);</w:t>
      </w:r>
    </w:p>
    <w:p w14:paraId="2744B4D8" w14:textId="77777777" w:rsidR="00D64D13" w:rsidRDefault="00D64D13" w:rsidP="00D64D13">
      <w:pPr>
        <w:pStyle w:val="code"/>
      </w:pPr>
    </w:p>
    <w:p w14:paraId="11DA8DA0" w14:textId="77777777" w:rsidR="00D64D13" w:rsidRPr="007C0B8D" w:rsidRDefault="00D64D13" w:rsidP="00D64D13">
      <w:pPr>
        <w:pStyle w:val="code"/>
      </w:pPr>
      <w:r w:rsidRPr="007C0B8D">
        <w:t>/*</w:t>
      </w:r>
    </w:p>
    <w:p w14:paraId="0877EDB9" w14:textId="77777777" w:rsidR="00D64D13" w:rsidRPr="007C0B8D" w:rsidRDefault="00D64D13" w:rsidP="00D64D13">
      <w:pPr>
        <w:pStyle w:val="code"/>
      </w:pPr>
      <w:r w:rsidRPr="007C0B8D">
        <w:t>* Routine Description:</w:t>
      </w:r>
    </w:p>
    <w:p w14:paraId="7BE78754" w14:textId="55830F6E" w:rsidR="00D64D13" w:rsidRPr="007C0B8D" w:rsidRDefault="00D64D13" w:rsidP="0089564A">
      <w:pPr>
        <w:pStyle w:val="code"/>
      </w:pPr>
      <w:r>
        <w:t xml:space="preserve">* </w:t>
      </w:r>
      <w:r w:rsidR="0089564A">
        <w:t xml:space="preserve">    </w:t>
      </w:r>
      <w:r w:rsidR="00283538">
        <w:t>G</w:t>
      </w:r>
      <w:r>
        <w:t>et</w:t>
      </w:r>
      <w:r w:rsidRPr="007C0B8D">
        <w:t xml:space="preserve"> </w:t>
      </w:r>
      <w:r w:rsidR="0089564A">
        <w:t>buffer profile attributes</w:t>
      </w:r>
    </w:p>
    <w:p w14:paraId="7C3F9966" w14:textId="77777777" w:rsidR="00D64D13" w:rsidRDefault="00D64D13" w:rsidP="00D64D13">
      <w:pPr>
        <w:pStyle w:val="code"/>
      </w:pPr>
      <w:r w:rsidRPr="007C0B8D">
        <w:t>* Arguments:</w:t>
      </w:r>
    </w:p>
    <w:p w14:paraId="2EECCFDF" w14:textId="77777777" w:rsidR="00210410" w:rsidRPr="007C0B8D" w:rsidRDefault="00210410" w:rsidP="00155741">
      <w:pPr>
        <w:pStyle w:val="code"/>
      </w:pPr>
      <w:r>
        <w:t xml:space="preserve">* [in] </w:t>
      </w:r>
      <w:r w:rsidR="00155741">
        <w:t>buffer_profile_id  -</w:t>
      </w:r>
      <w:r w:rsidR="00155741" w:rsidRPr="008276F3">
        <w:t xml:space="preserve"> </w:t>
      </w:r>
      <w:r w:rsidR="00155741">
        <w:t>buffer profile id</w:t>
      </w:r>
    </w:p>
    <w:p w14:paraId="4DEF748E" w14:textId="77777777" w:rsidR="00D64D13" w:rsidRDefault="00D64D13" w:rsidP="00D64D13">
      <w:pPr>
        <w:pStyle w:val="code"/>
      </w:pPr>
      <w:r w:rsidRPr="007C0B8D">
        <w:t xml:space="preserve">* </w:t>
      </w:r>
      <w:r>
        <w:t>[in]</w:t>
      </w:r>
      <w:r w:rsidRPr="00144C06">
        <w:t xml:space="preserve"> </w:t>
      </w:r>
      <w:r>
        <w:t>attr_count - n</w:t>
      </w:r>
      <w:r w:rsidRPr="00144C06">
        <w:t>umber of attributes</w:t>
      </w:r>
    </w:p>
    <w:p w14:paraId="76573D8E" w14:textId="0177D94D" w:rsidR="00D64D13" w:rsidRPr="007C0B8D" w:rsidRDefault="00D64D13" w:rsidP="00D64D13">
      <w:pPr>
        <w:pStyle w:val="code"/>
      </w:pPr>
      <w:r>
        <w:t>* [</w:t>
      </w:r>
      <w:r w:rsidR="00E7335F">
        <w:t>in</w:t>
      </w:r>
      <w:r>
        <w:t>out]</w:t>
      </w:r>
      <w:r w:rsidRPr="00144C06">
        <w:t xml:space="preserve"> </w:t>
      </w:r>
      <w:r>
        <w:t xml:space="preserve">attr_list - </w:t>
      </w:r>
      <w:r w:rsidRPr="00144C06">
        <w:t>array of attributes</w:t>
      </w:r>
      <w:r w:rsidRPr="007C0B8D">
        <w:t xml:space="preserve"> </w:t>
      </w:r>
    </w:p>
    <w:p w14:paraId="0BE165DA" w14:textId="77777777" w:rsidR="00D64D13" w:rsidRPr="007C0B8D" w:rsidRDefault="00D64D13" w:rsidP="00D64D13">
      <w:pPr>
        <w:pStyle w:val="code"/>
      </w:pPr>
      <w:r w:rsidRPr="007C0B8D">
        <w:t>*</w:t>
      </w:r>
    </w:p>
    <w:p w14:paraId="610D1A02" w14:textId="77777777" w:rsidR="00D64D13" w:rsidRPr="007C0B8D" w:rsidRDefault="00D64D13" w:rsidP="00D64D13">
      <w:pPr>
        <w:pStyle w:val="code"/>
      </w:pPr>
      <w:r w:rsidRPr="007C0B8D">
        <w:t>* Return Values:</w:t>
      </w:r>
    </w:p>
    <w:p w14:paraId="4EABB94F" w14:textId="77777777" w:rsidR="00D64D13" w:rsidRPr="007C0B8D" w:rsidRDefault="00D64D13" w:rsidP="00D64D13">
      <w:pPr>
        <w:pStyle w:val="code"/>
      </w:pPr>
      <w:r w:rsidRPr="007C0B8D">
        <w:t>* SAI_STATUS_SUCCESS on success</w:t>
      </w:r>
    </w:p>
    <w:p w14:paraId="2CF0EBD5" w14:textId="77777777" w:rsidR="00D64D13" w:rsidRPr="007C0B8D" w:rsidRDefault="00D64D13" w:rsidP="00D64D13">
      <w:pPr>
        <w:pStyle w:val="code"/>
      </w:pPr>
      <w:r w:rsidRPr="007C0B8D">
        <w:t>* Failure status code on error</w:t>
      </w:r>
    </w:p>
    <w:p w14:paraId="319425F1" w14:textId="77777777" w:rsidR="00D64D13" w:rsidRPr="007C0B8D" w:rsidRDefault="00D64D13" w:rsidP="00D64D13">
      <w:pPr>
        <w:pStyle w:val="code"/>
      </w:pPr>
      <w:r w:rsidRPr="007C0B8D">
        <w:t>*/</w:t>
      </w:r>
    </w:p>
    <w:p w14:paraId="1B80670B" w14:textId="77777777" w:rsidR="00D64D13" w:rsidRDefault="00D64D13" w:rsidP="00D64D13">
      <w:pPr>
        <w:pStyle w:val="code"/>
      </w:pPr>
      <w:r>
        <w:t>typedef sai_status_t (*sai_g</w:t>
      </w:r>
      <w:r w:rsidRPr="007C0B8D">
        <w:t>et_buffer_</w:t>
      </w:r>
      <w:r w:rsidR="007F5BFC">
        <w:t>profile_</w:t>
      </w:r>
      <w:r w:rsidRPr="007C0B8D">
        <w:t>attr_fn)(</w:t>
      </w:r>
    </w:p>
    <w:p w14:paraId="27FDD854" w14:textId="69ED451D" w:rsidR="00210410" w:rsidRDefault="00283538" w:rsidP="00D64D13">
      <w:pPr>
        <w:pStyle w:val="code"/>
      </w:pPr>
      <w:r>
        <w:t xml:space="preserve">                        _I</w:t>
      </w:r>
      <w:r w:rsidR="00210410">
        <w:t xml:space="preserve">n_ </w:t>
      </w:r>
      <w:r w:rsidR="00210410" w:rsidRPr="007C0B8D">
        <w:t>sai_</w:t>
      </w:r>
      <w:r w:rsidR="00155741">
        <w:t>object</w:t>
      </w:r>
      <w:r w:rsidR="00210410" w:rsidRPr="007C0B8D">
        <w:t>_id_t</w:t>
      </w:r>
      <w:r w:rsidR="00155741">
        <w:t xml:space="preserve"> </w:t>
      </w:r>
      <w:r w:rsidR="00210410" w:rsidRPr="007C0B8D">
        <w:t>buffer_</w:t>
      </w:r>
      <w:r w:rsidR="00155741">
        <w:t>profile_</w:t>
      </w:r>
      <w:r w:rsidR="00210410">
        <w:t>id,</w:t>
      </w:r>
    </w:p>
    <w:p w14:paraId="5060E55B" w14:textId="304559D4" w:rsidR="00D64D13" w:rsidRDefault="00D64D13" w:rsidP="00D64D13">
      <w:pPr>
        <w:pStyle w:val="code"/>
      </w:pPr>
      <w:r>
        <w:t xml:space="preserve">      </w:t>
      </w:r>
      <w:r>
        <w:tab/>
      </w:r>
      <w:r>
        <w:tab/>
        <w:t xml:space="preserve">    </w:t>
      </w:r>
      <w:r>
        <w:tab/>
        <w:t xml:space="preserve">  _In_ </w:t>
      </w:r>
      <w:r w:rsidR="00345CDE">
        <w:t>u</w:t>
      </w:r>
      <w:r>
        <w:t>int</w:t>
      </w:r>
      <w:r w:rsidR="00345CDE">
        <w:t>32_t</w:t>
      </w:r>
      <w:r>
        <w:t xml:space="preserve"> attr_count,</w:t>
      </w:r>
    </w:p>
    <w:p w14:paraId="304BC1E8" w14:textId="3766E54F" w:rsidR="00D64D13" w:rsidRDefault="00D64D13" w:rsidP="00D64D13">
      <w:pPr>
        <w:pStyle w:val="code"/>
      </w:pPr>
      <w:r>
        <w:t xml:space="preserve">    </w:t>
      </w:r>
      <w:r>
        <w:tab/>
      </w:r>
      <w:r>
        <w:tab/>
        <w:t xml:space="preserve"> </w:t>
      </w:r>
      <w:r>
        <w:tab/>
      </w:r>
      <w:r w:rsidR="00210410">
        <w:t xml:space="preserve"> </w:t>
      </w:r>
      <w:r>
        <w:t xml:space="preserve"> _</w:t>
      </w:r>
      <w:r w:rsidR="00E7335F">
        <w:t>In</w:t>
      </w:r>
      <w:r>
        <w:t>out_ sai_attr</w:t>
      </w:r>
      <w:r w:rsidR="00E7335F">
        <w:t>ibute_t *</w:t>
      </w:r>
      <w:r>
        <w:t xml:space="preserve">attr_list </w:t>
      </w:r>
    </w:p>
    <w:p w14:paraId="655A9FB2" w14:textId="77777777" w:rsidR="00D64D13" w:rsidRDefault="00D64D13" w:rsidP="00D64D13">
      <w:pPr>
        <w:pStyle w:val="code"/>
      </w:pPr>
      <w:r>
        <w:t>);</w:t>
      </w:r>
    </w:p>
    <w:p w14:paraId="2A9570FF" w14:textId="77777777" w:rsidR="00EA0BD9" w:rsidRPr="007C0B8D" w:rsidRDefault="00EA0BD9" w:rsidP="00EA0BD9">
      <w:pPr>
        <w:pStyle w:val="code"/>
      </w:pPr>
    </w:p>
    <w:p w14:paraId="421CA31B" w14:textId="77777777" w:rsidR="00D64D13" w:rsidRPr="007C0B8D" w:rsidRDefault="00D64D13" w:rsidP="00D64D13">
      <w:pPr>
        <w:pStyle w:val="code"/>
      </w:pPr>
    </w:p>
    <w:p w14:paraId="5FAA0CB0" w14:textId="33BC5225" w:rsidR="00582040" w:rsidRDefault="0012257A" w:rsidP="00D64D13">
      <w:pPr>
        <w:pStyle w:val="Heading2"/>
      </w:pPr>
      <w:bookmarkStart w:id="29" w:name="_Toc419926659"/>
      <w:r>
        <w:t>Buffer function Summa</w:t>
      </w:r>
      <w:r w:rsidR="00D64D13">
        <w:t>ry</w:t>
      </w:r>
      <w:bookmarkEnd w:id="29"/>
      <w:r w:rsidR="00D64D13">
        <w:t xml:space="preserve"> </w:t>
      </w:r>
    </w:p>
    <w:p w14:paraId="19B59987" w14:textId="77777777" w:rsidR="007F4955" w:rsidRPr="001053E1" w:rsidRDefault="007F4955" w:rsidP="00D64D13">
      <w:pPr>
        <w:pStyle w:val="code"/>
      </w:pPr>
      <w:r w:rsidRPr="001053E1">
        <w:t xml:space="preserve">/* </w:t>
      </w:r>
      <w:r>
        <w:t>buffer</w:t>
      </w:r>
      <w:r w:rsidRPr="001053E1">
        <w:t xml:space="preserve"> method table retrieved with sai_api_query() */</w:t>
      </w:r>
    </w:p>
    <w:p w14:paraId="66CF7E7F" w14:textId="77777777" w:rsidR="007F4955" w:rsidRPr="001053E1" w:rsidRDefault="007F4955" w:rsidP="00D64D13">
      <w:pPr>
        <w:pStyle w:val="code"/>
      </w:pPr>
      <w:r w:rsidRPr="001053E1">
        <w:t>typedef struct _sai_</w:t>
      </w:r>
      <w:r w:rsidR="00437B06">
        <w:t>buffer</w:t>
      </w:r>
      <w:r w:rsidRPr="001053E1">
        <w:t>_api_t</w:t>
      </w:r>
    </w:p>
    <w:p w14:paraId="4134BFA7" w14:textId="77777777" w:rsidR="007F4955" w:rsidRDefault="007F4955" w:rsidP="00D64D13">
      <w:pPr>
        <w:pStyle w:val="code"/>
      </w:pPr>
      <w:r w:rsidRPr="001053E1">
        <w:t>{</w:t>
      </w:r>
    </w:p>
    <w:p w14:paraId="1FA94AA1" w14:textId="77777777" w:rsidR="004232F9" w:rsidRDefault="004232F9" w:rsidP="00D64D13">
      <w:pPr>
        <w:pStyle w:val="code"/>
      </w:pPr>
      <w:r w:rsidRPr="001053E1">
        <w:t xml:space="preserve">    </w:t>
      </w:r>
      <w:r>
        <w:t>sai_create</w:t>
      </w:r>
      <w:r w:rsidR="00155741">
        <w:t>_buffer_pool</w:t>
      </w:r>
      <w:r w:rsidRPr="00572E9C">
        <w:t>_fn</w:t>
      </w:r>
      <w:r>
        <w:t xml:space="preserve"> </w:t>
      </w:r>
      <w:r w:rsidRPr="00572E9C">
        <w:t xml:space="preserve"> </w:t>
      </w:r>
      <w:r>
        <w:t xml:space="preserve">        </w:t>
      </w:r>
      <w:r w:rsidR="004E1674">
        <w:t xml:space="preserve"> </w:t>
      </w:r>
      <w:r>
        <w:t xml:space="preserve"> </w:t>
      </w:r>
      <w:r w:rsidR="004E1674">
        <w:t xml:space="preserve">  </w:t>
      </w:r>
      <w:r>
        <w:t>create_buffer</w:t>
      </w:r>
      <w:r w:rsidR="00155741">
        <w:t>_pool</w:t>
      </w:r>
      <w:r>
        <w:t>;</w:t>
      </w:r>
    </w:p>
    <w:p w14:paraId="3CA0B79D" w14:textId="77777777" w:rsidR="004232F9" w:rsidRDefault="004232F9" w:rsidP="00D64D13">
      <w:pPr>
        <w:pStyle w:val="code"/>
      </w:pPr>
      <w:r w:rsidRPr="001053E1">
        <w:t xml:space="preserve">    </w:t>
      </w:r>
      <w:r>
        <w:t>sai_remove</w:t>
      </w:r>
      <w:r w:rsidR="00155741">
        <w:t>_buffer_pool</w:t>
      </w:r>
      <w:r w:rsidRPr="00572E9C">
        <w:t>_fn</w:t>
      </w:r>
      <w:r>
        <w:t xml:space="preserve">       </w:t>
      </w:r>
      <w:r w:rsidRPr="00572E9C">
        <w:t xml:space="preserve"> </w:t>
      </w:r>
      <w:r w:rsidR="004E1674">
        <w:t xml:space="preserve">      </w:t>
      </w:r>
      <w:r>
        <w:t>remove_buffer</w:t>
      </w:r>
      <w:r w:rsidR="00155741">
        <w:t>_pool</w:t>
      </w:r>
      <w:r>
        <w:t>;</w:t>
      </w:r>
    </w:p>
    <w:p w14:paraId="7CB0D38E" w14:textId="77777777" w:rsidR="004232F9" w:rsidRPr="00572E9C" w:rsidRDefault="004232F9" w:rsidP="00D64D13">
      <w:pPr>
        <w:pStyle w:val="code"/>
      </w:pPr>
      <w:r>
        <w:t xml:space="preserve">    </w:t>
      </w:r>
      <w:r w:rsidRPr="00572E9C">
        <w:t>sai_set_buffer_</w:t>
      </w:r>
      <w:r w:rsidR="00155741">
        <w:t>pool_</w:t>
      </w:r>
      <w:r w:rsidRPr="00572E9C">
        <w:t>attr_fn</w:t>
      </w:r>
      <w:r>
        <w:t xml:space="preserve"> </w:t>
      </w:r>
      <w:r w:rsidRPr="00572E9C">
        <w:t xml:space="preserve"> </w:t>
      </w:r>
      <w:r>
        <w:t xml:space="preserve">          set_buffer_</w:t>
      </w:r>
      <w:r w:rsidR="00155741">
        <w:t>pool_</w:t>
      </w:r>
      <w:r>
        <w:t>attr;</w:t>
      </w:r>
    </w:p>
    <w:p w14:paraId="26B0E067" w14:textId="77777777" w:rsidR="00572E9C" w:rsidRDefault="004232F9" w:rsidP="009624D7">
      <w:pPr>
        <w:pStyle w:val="code"/>
        <w:ind w:firstLine="405"/>
      </w:pPr>
      <w:r w:rsidRPr="001053E1">
        <w:t>sai_</w:t>
      </w:r>
      <w:r>
        <w:t>get_buffer_</w:t>
      </w:r>
      <w:r w:rsidR="00155741">
        <w:t>pool_</w:t>
      </w:r>
      <w:r>
        <w:t>attr_</w:t>
      </w:r>
      <w:r w:rsidRPr="001053E1">
        <w:t>fn</w:t>
      </w:r>
      <w:r>
        <w:t xml:space="preserve">  </w:t>
      </w:r>
      <w:r w:rsidR="00D64D13">
        <w:t xml:space="preserve">          get_buffer_</w:t>
      </w:r>
      <w:r w:rsidR="00155741">
        <w:t>pool_</w:t>
      </w:r>
      <w:r w:rsidR="00D64D13">
        <w:t>attr;</w:t>
      </w:r>
    </w:p>
    <w:p w14:paraId="6A9DA5F5" w14:textId="77777777" w:rsidR="00A50640" w:rsidRDefault="00A50640" w:rsidP="009624D7">
      <w:pPr>
        <w:pStyle w:val="code"/>
        <w:ind w:firstLine="405"/>
      </w:pPr>
      <w:r>
        <w:t>sai_set_ingress_</w:t>
      </w:r>
      <w:r w:rsidR="00662EBF">
        <w:t>prior</w:t>
      </w:r>
      <w:r w:rsidR="009624D7">
        <w:t>i</w:t>
      </w:r>
      <w:r w:rsidR="00662EBF">
        <w:t>ty_group</w:t>
      </w:r>
      <w:r>
        <w:t>_</w:t>
      </w:r>
      <w:r w:rsidRPr="007C0B8D">
        <w:t>attr_fn</w:t>
      </w:r>
      <w:r w:rsidR="00662EBF">
        <w:t xml:space="preserve"> </w:t>
      </w:r>
      <w:r>
        <w:t>set_ingress_</w:t>
      </w:r>
      <w:r w:rsidR="009624D7">
        <w:t>priority_group</w:t>
      </w:r>
      <w:r>
        <w:t>_attr;</w:t>
      </w:r>
    </w:p>
    <w:p w14:paraId="3CF4A057" w14:textId="77777777" w:rsidR="00A50640" w:rsidRDefault="00A50640" w:rsidP="009624D7">
      <w:pPr>
        <w:pStyle w:val="code"/>
        <w:ind w:firstLine="405"/>
      </w:pPr>
      <w:r>
        <w:t>sai_get_</w:t>
      </w:r>
      <w:r w:rsidR="00662EBF">
        <w:t>ingress_prior</w:t>
      </w:r>
      <w:r w:rsidR="009624D7">
        <w:t>i</w:t>
      </w:r>
      <w:r w:rsidR="00662EBF">
        <w:t>ty_group</w:t>
      </w:r>
      <w:r>
        <w:t>_</w:t>
      </w:r>
      <w:r w:rsidRPr="007C0B8D">
        <w:t>attr_fn</w:t>
      </w:r>
      <w:r>
        <w:t xml:space="preserve"> get_ingress_</w:t>
      </w:r>
      <w:r w:rsidR="009624D7">
        <w:t>priority_group</w:t>
      </w:r>
      <w:r>
        <w:t>_attr;</w:t>
      </w:r>
    </w:p>
    <w:p w14:paraId="0FB7F882" w14:textId="77777777" w:rsidR="004E1674" w:rsidRDefault="004E1674" w:rsidP="004E1674">
      <w:pPr>
        <w:pStyle w:val="code"/>
      </w:pPr>
      <w:r>
        <w:t xml:space="preserve">    sai_create</w:t>
      </w:r>
      <w:r w:rsidR="00A50640">
        <w:t>_</w:t>
      </w:r>
      <w:r w:rsidRPr="00572E9C">
        <w:t>buffer</w:t>
      </w:r>
      <w:r w:rsidR="00155741">
        <w:t>_pro</w:t>
      </w:r>
      <w:r w:rsidR="004E5FF6">
        <w:t>file</w:t>
      </w:r>
      <w:r w:rsidRPr="00572E9C">
        <w:t>_fn</w:t>
      </w:r>
      <w:r>
        <w:t xml:space="preserve"> </w:t>
      </w:r>
      <w:r w:rsidRPr="00572E9C">
        <w:t xml:space="preserve"> </w:t>
      </w:r>
      <w:r>
        <w:t xml:space="preserve">    </w:t>
      </w:r>
      <w:r w:rsidR="00155741">
        <w:t xml:space="preserve">   </w:t>
      </w:r>
      <w:r>
        <w:t xml:space="preserve"> </w:t>
      </w:r>
      <w:r w:rsidR="004E5FF6">
        <w:t xml:space="preserve"> </w:t>
      </w:r>
      <w:r>
        <w:t>c</w:t>
      </w:r>
      <w:r w:rsidR="004E5FF6">
        <w:t>reate</w:t>
      </w:r>
      <w:r>
        <w:t>_buffer</w:t>
      </w:r>
      <w:r w:rsidR="004E5FF6">
        <w:t>_profile</w:t>
      </w:r>
      <w:r>
        <w:t>;</w:t>
      </w:r>
    </w:p>
    <w:p w14:paraId="1FC550F8" w14:textId="77777777" w:rsidR="004E1674" w:rsidRDefault="004E1674" w:rsidP="004E1674">
      <w:pPr>
        <w:pStyle w:val="code"/>
      </w:pPr>
      <w:r w:rsidRPr="001053E1">
        <w:lastRenderedPageBreak/>
        <w:t xml:space="preserve">    </w:t>
      </w:r>
      <w:r>
        <w:t>sai_remove_</w:t>
      </w:r>
      <w:r w:rsidRPr="00572E9C">
        <w:t>buffer_</w:t>
      </w:r>
      <w:r w:rsidR="004E5FF6">
        <w:t>profile</w:t>
      </w:r>
      <w:r w:rsidR="00A50640">
        <w:t>_</w:t>
      </w:r>
      <w:r w:rsidRPr="00572E9C">
        <w:t>fn</w:t>
      </w:r>
      <w:r>
        <w:t xml:space="preserve">    </w:t>
      </w:r>
      <w:r w:rsidR="004E5FF6">
        <w:t xml:space="preserve">      </w:t>
      </w:r>
      <w:r>
        <w:t xml:space="preserve"> </w:t>
      </w:r>
      <w:r w:rsidR="004E5FF6">
        <w:t>remove</w:t>
      </w:r>
      <w:r>
        <w:t>_buffer</w:t>
      </w:r>
      <w:r w:rsidR="004E5FF6">
        <w:t>_profile</w:t>
      </w:r>
      <w:r>
        <w:t>;</w:t>
      </w:r>
    </w:p>
    <w:p w14:paraId="6FC00758" w14:textId="77777777" w:rsidR="00572E9C" w:rsidRDefault="00572E9C" w:rsidP="00D64D13">
      <w:pPr>
        <w:pStyle w:val="code"/>
      </w:pPr>
      <w:r>
        <w:t xml:space="preserve">    </w:t>
      </w:r>
      <w:r w:rsidRPr="001053E1">
        <w:t>sai_</w:t>
      </w:r>
      <w:r>
        <w:t>set_buffer_</w:t>
      </w:r>
      <w:r w:rsidR="00A50640">
        <w:t>profile_</w:t>
      </w:r>
      <w:r>
        <w:t>attr_</w:t>
      </w:r>
      <w:r w:rsidRPr="001053E1">
        <w:t>fn</w:t>
      </w:r>
      <w:r w:rsidR="00D64D13">
        <w:t xml:space="preserve"> </w:t>
      </w:r>
      <w:r w:rsidR="004E1674">
        <w:t xml:space="preserve">        </w:t>
      </w:r>
      <w:r w:rsidR="004E5FF6">
        <w:t>set</w:t>
      </w:r>
      <w:r>
        <w:t>_buffer_</w:t>
      </w:r>
      <w:r w:rsidR="004E5FF6">
        <w:t>profile_</w:t>
      </w:r>
      <w:r>
        <w:t>attr;</w:t>
      </w:r>
    </w:p>
    <w:p w14:paraId="34E69F39" w14:textId="77777777" w:rsidR="00BE267E" w:rsidRPr="00437B06" w:rsidRDefault="00BE267E" w:rsidP="00D64D13">
      <w:pPr>
        <w:pStyle w:val="code"/>
        <w:rPr>
          <w:highlight w:val="yellow"/>
        </w:rPr>
      </w:pPr>
      <w:r>
        <w:t xml:space="preserve">    </w:t>
      </w:r>
      <w:r w:rsidRPr="001053E1">
        <w:t>sai_</w:t>
      </w:r>
      <w:r w:rsidR="00572E9C">
        <w:t>get_</w:t>
      </w:r>
      <w:r>
        <w:t>buffer_</w:t>
      </w:r>
      <w:r w:rsidR="00A50640">
        <w:t>profile_</w:t>
      </w:r>
      <w:r w:rsidR="00572E9C">
        <w:t>attr_</w:t>
      </w:r>
      <w:r w:rsidRPr="001053E1">
        <w:t>fn</w:t>
      </w:r>
      <w:r w:rsidR="00D64D13">
        <w:t xml:space="preserve"> </w:t>
      </w:r>
      <w:r w:rsidR="004E1674">
        <w:t xml:space="preserve">        </w:t>
      </w:r>
      <w:r w:rsidR="004E5FF6">
        <w:t>get</w:t>
      </w:r>
      <w:r w:rsidR="00572E9C">
        <w:t>_buffer_</w:t>
      </w:r>
      <w:r w:rsidR="004E5FF6">
        <w:t>profile_</w:t>
      </w:r>
      <w:r w:rsidR="00572E9C">
        <w:t>attr;</w:t>
      </w:r>
    </w:p>
    <w:p w14:paraId="0E77290C" w14:textId="77777777" w:rsidR="007F4955" w:rsidRPr="001053E1" w:rsidRDefault="007F4955" w:rsidP="00D64D13">
      <w:pPr>
        <w:pStyle w:val="code"/>
      </w:pPr>
      <w:r w:rsidRPr="001053E1">
        <w:t xml:space="preserve">} </w:t>
      </w:r>
      <w:r w:rsidRPr="00437B06">
        <w:rPr>
          <w:bCs/>
        </w:rPr>
        <w:t>sai_</w:t>
      </w:r>
      <w:r w:rsidR="00437B06" w:rsidRPr="00437B06">
        <w:rPr>
          <w:bCs/>
        </w:rPr>
        <w:t>buffer</w:t>
      </w:r>
      <w:r w:rsidRPr="00437B06">
        <w:rPr>
          <w:bCs/>
        </w:rPr>
        <w:t>_api_t;</w:t>
      </w:r>
    </w:p>
    <w:sectPr w:rsidR="007F4955" w:rsidRPr="001053E1" w:rsidSect="002D4814">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AEAD1" w14:textId="77777777" w:rsidR="00586F10" w:rsidRDefault="00586F10" w:rsidP="002A5AF4">
      <w:pPr>
        <w:spacing w:after="0" w:line="240" w:lineRule="auto"/>
      </w:pPr>
      <w:r>
        <w:separator/>
      </w:r>
    </w:p>
  </w:endnote>
  <w:endnote w:type="continuationSeparator" w:id="0">
    <w:p w14:paraId="79D24886" w14:textId="77777777" w:rsidR="00586F10" w:rsidRDefault="00586F10" w:rsidP="002A5AF4">
      <w:pPr>
        <w:spacing w:after="0" w:line="240" w:lineRule="auto"/>
      </w:pPr>
      <w:r>
        <w:continuationSeparator/>
      </w:r>
    </w:p>
  </w:endnote>
  <w:endnote w:type="continuationNotice" w:id="1">
    <w:p w14:paraId="7940005F" w14:textId="77777777" w:rsidR="00586F10" w:rsidRDefault="00586F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0ACB4" w14:textId="77777777" w:rsidR="00EB36E8" w:rsidRDefault="00EB3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2B2BA" w14:textId="77777777" w:rsidR="003A6C20" w:rsidRDefault="003A6C20">
    <w:pPr>
      <w:pStyle w:val="Footer"/>
    </w:pPr>
  </w:p>
  <w:p w14:paraId="214F62D0" w14:textId="77777777" w:rsidR="003A6C20" w:rsidRDefault="003A6C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3EB25" w14:textId="77777777" w:rsidR="00EB36E8" w:rsidRDefault="00EB36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249620"/>
      <w:docPartObj>
        <w:docPartGallery w:val="Page Numbers (Bottom of Page)"/>
        <w:docPartUnique/>
      </w:docPartObj>
    </w:sdtPr>
    <w:sdtEndPr>
      <w:rPr>
        <w:noProof/>
      </w:rPr>
    </w:sdtEndPr>
    <w:sdtContent>
      <w:p w14:paraId="417BD90E" w14:textId="77777777" w:rsidR="003A6C20" w:rsidRDefault="003A6C20">
        <w:pPr>
          <w:pStyle w:val="Footer"/>
        </w:pPr>
        <w:r>
          <w:t xml:space="preserve">Page | </w:t>
        </w:r>
        <w:r>
          <w:fldChar w:fldCharType="begin"/>
        </w:r>
        <w:r>
          <w:instrText xml:space="preserve"> PAGE   \* MERGEFORMAT </w:instrText>
        </w:r>
        <w:r>
          <w:fldChar w:fldCharType="separate"/>
        </w:r>
        <w:r w:rsidR="002235A4">
          <w:rPr>
            <w:noProof/>
          </w:rPr>
          <w:t>i</w:t>
        </w:r>
        <w:r>
          <w:rPr>
            <w:noProof/>
          </w:rPr>
          <w:fldChar w:fldCharType="end"/>
        </w:r>
      </w:p>
    </w:sdtContent>
  </w:sdt>
  <w:p w14:paraId="4742BFE8" w14:textId="77777777" w:rsidR="003A6C20" w:rsidRDefault="003A6C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E473F" w14:textId="77777777" w:rsidR="003A6C20" w:rsidRDefault="003A6C20">
    <w:pPr>
      <w:pStyle w:val="Footer"/>
      <w:jc w:val="center"/>
    </w:pPr>
  </w:p>
  <w:p w14:paraId="4A800E16" w14:textId="77777777" w:rsidR="003A6C20" w:rsidRDefault="003A6C2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968342"/>
      <w:docPartObj>
        <w:docPartGallery w:val="Page Numbers (Bottom of Page)"/>
        <w:docPartUnique/>
      </w:docPartObj>
    </w:sdtPr>
    <w:sdtEndPr>
      <w:rPr>
        <w:noProof/>
      </w:rPr>
    </w:sdtEndPr>
    <w:sdtContent>
      <w:p w14:paraId="5E24225A" w14:textId="77777777" w:rsidR="003A6C20" w:rsidRDefault="003A6C20">
        <w:pPr>
          <w:pStyle w:val="Footer"/>
        </w:pPr>
        <w:r>
          <w:t xml:space="preserve">Page | </w:t>
        </w:r>
        <w:r>
          <w:fldChar w:fldCharType="begin"/>
        </w:r>
        <w:r>
          <w:instrText xml:space="preserve"> PAGE   \* MERGEFORMAT </w:instrText>
        </w:r>
        <w:r>
          <w:fldChar w:fldCharType="separate"/>
        </w:r>
        <w:r w:rsidR="002235A4">
          <w:rPr>
            <w:noProof/>
          </w:rPr>
          <w:t>10</w:t>
        </w:r>
        <w:r>
          <w:rPr>
            <w:noProof/>
          </w:rPr>
          <w:fldChar w:fldCharType="end"/>
        </w:r>
      </w:p>
    </w:sdtContent>
  </w:sdt>
  <w:p w14:paraId="2B46B76E" w14:textId="77777777" w:rsidR="003A6C20" w:rsidRDefault="003A6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7670F" w14:textId="77777777" w:rsidR="00586F10" w:rsidRDefault="00586F10" w:rsidP="002A5AF4">
      <w:pPr>
        <w:spacing w:after="0" w:line="240" w:lineRule="auto"/>
      </w:pPr>
      <w:r>
        <w:separator/>
      </w:r>
    </w:p>
  </w:footnote>
  <w:footnote w:type="continuationSeparator" w:id="0">
    <w:p w14:paraId="6B7F188F" w14:textId="77777777" w:rsidR="00586F10" w:rsidRDefault="00586F10" w:rsidP="002A5AF4">
      <w:pPr>
        <w:spacing w:after="0" w:line="240" w:lineRule="auto"/>
      </w:pPr>
      <w:r>
        <w:continuationSeparator/>
      </w:r>
    </w:p>
  </w:footnote>
  <w:footnote w:type="continuationNotice" w:id="1">
    <w:p w14:paraId="3573430A" w14:textId="77777777" w:rsidR="00586F10" w:rsidRDefault="00586F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6C4AE" w14:textId="77777777" w:rsidR="00EB36E8" w:rsidRDefault="00EB36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692265"/>
      <w:docPartObj>
        <w:docPartGallery w:val="Page Numbers (Top of Page)"/>
        <w:docPartUnique/>
      </w:docPartObj>
    </w:sdtPr>
    <w:sdtEndPr>
      <w:rPr>
        <w:noProof/>
      </w:rPr>
    </w:sdtEndPr>
    <w:sdtContent>
      <w:p w14:paraId="5C7403CF" w14:textId="77777777" w:rsidR="003A6C20" w:rsidRDefault="00586F10">
        <w:pPr>
          <w:pStyle w:val="Header"/>
          <w:jc w:val="center"/>
        </w:pPr>
      </w:p>
    </w:sdtContent>
  </w:sdt>
  <w:p w14:paraId="69C316EE" w14:textId="77777777" w:rsidR="003A6C20" w:rsidRDefault="003A6C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294B" w14:textId="77777777" w:rsidR="00EB36E8" w:rsidRDefault="00EB3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64155C"/>
    <w:multiLevelType w:val="hybridMultilevel"/>
    <w:tmpl w:val="08DEA430"/>
    <w:lvl w:ilvl="0" w:tplc="65D61B5C">
      <w:numFmt w:val="bullet"/>
      <w:lvlText w:val=""/>
      <w:lvlJc w:val="left"/>
      <w:pPr>
        <w:ind w:left="465" w:hanging="360"/>
      </w:pPr>
      <w:rPr>
        <w:rFonts w:ascii="Symbol" w:eastAsia="SimSun"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15:restartNumberingAfterBreak="0">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4562D"/>
    <w:multiLevelType w:val="hybridMultilevel"/>
    <w:tmpl w:val="8A32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1524B"/>
    <w:multiLevelType w:val="hybridMultilevel"/>
    <w:tmpl w:val="E28E2366"/>
    <w:lvl w:ilvl="0" w:tplc="9A240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65C19"/>
    <w:multiLevelType w:val="hybridMultilevel"/>
    <w:tmpl w:val="7E2A8F04"/>
    <w:lvl w:ilvl="0" w:tplc="050844E6">
      <w:numFmt w:val="bullet"/>
      <w:lvlText w:val=""/>
      <w:lvlJc w:val="left"/>
      <w:pPr>
        <w:ind w:left="465" w:hanging="360"/>
      </w:pPr>
      <w:rPr>
        <w:rFonts w:ascii="Symbol" w:eastAsia="SimSun"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15:restartNumberingAfterBreak="0">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57698"/>
    <w:multiLevelType w:val="hybridMultilevel"/>
    <w:tmpl w:val="FDD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D7445"/>
    <w:multiLevelType w:val="hybridMultilevel"/>
    <w:tmpl w:val="2ADED1B4"/>
    <w:lvl w:ilvl="0" w:tplc="888CE00E">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12"/>
  </w:num>
  <w:num w:numId="6">
    <w:abstractNumId w:val="13"/>
  </w:num>
  <w:num w:numId="7">
    <w:abstractNumId w:val="2"/>
  </w:num>
  <w:num w:numId="8">
    <w:abstractNumId w:val="7"/>
  </w:num>
  <w:num w:numId="9">
    <w:abstractNumId w:val="7"/>
  </w:num>
  <w:num w:numId="10">
    <w:abstractNumId w:val="10"/>
  </w:num>
  <w:num w:numId="11">
    <w:abstractNumId w:val="3"/>
  </w:num>
  <w:num w:numId="12">
    <w:abstractNumId w:val="7"/>
  </w:num>
  <w:num w:numId="13">
    <w:abstractNumId w:val="4"/>
  </w:num>
  <w:num w:numId="14">
    <w:abstractNumId w:val="9"/>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nda Ni">
    <w15:presenceInfo w15:providerId="AD" w15:userId="S::wenni@microsoft.com::aaf3b37d-07ac-44d8-ae95-310d3bf80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7DA"/>
    <w:rsid w:val="00004FED"/>
    <w:rsid w:val="00010687"/>
    <w:rsid w:val="00011C47"/>
    <w:rsid w:val="00012474"/>
    <w:rsid w:val="00013291"/>
    <w:rsid w:val="0001440A"/>
    <w:rsid w:val="0001746A"/>
    <w:rsid w:val="00021554"/>
    <w:rsid w:val="00023C94"/>
    <w:rsid w:val="000259C9"/>
    <w:rsid w:val="00034396"/>
    <w:rsid w:val="00035AE6"/>
    <w:rsid w:val="0004252D"/>
    <w:rsid w:val="00046454"/>
    <w:rsid w:val="00054F66"/>
    <w:rsid w:val="00057B3F"/>
    <w:rsid w:val="0007513B"/>
    <w:rsid w:val="000809AC"/>
    <w:rsid w:val="00082908"/>
    <w:rsid w:val="000839CF"/>
    <w:rsid w:val="0009476C"/>
    <w:rsid w:val="00094E3E"/>
    <w:rsid w:val="00094F74"/>
    <w:rsid w:val="00095BC3"/>
    <w:rsid w:val="000A0A44"/>
    <w:rsid w:val="000A18C0"/>
    <w:rsid w:val="000A3292"/>
    <w:rsid w:val="000A48EB"/>
    <w:rsid w:val="000A6840"/>
    <w:rsid w:val="000C0859"/>
    <w:rsid w:val="000C1D9A"/>
    <w:rsid w:val="000C2FAB"/>
    <w:rsid w:val="000C4B00"/>
    <w:rsid w:val="000C61B8"/>
    <w:rsid w:val="000D0A51"/>
    <w:rsid w:val="000E0CC6"/>
    <w:rsid w:val="000E234F"/>
    <w:rsid w:val="000F222C"/>
    <w:rsid w:val="000F2CEC"/>
    <w:rsid w:val="000F6AE4"/>
    <w:rsid w:val="000F6F7D"/>
    <w:rsid w:val="00102407"/>
    <w:rsid w:val="00103749"/>
    <w:rsid w:val="00104A3B"/>
    <w:rsid w:val="001053E1"/>
    <w:rsid w:val="001103AF"/>
    <w:rsid w:val="00110B63"/>
    <w:rsid w:val="001206EB"/>
    <w:rsid w:val="0012257A"/>
    <w:rsid w:val="001233EF"/>
    <w:rsid w:val="0012588B"/>
    <w:rsid w:val="001258A2"/>
    <w:rsid w:val="0012748F"/>
    <w:rsid w:val="00134454"/>
    <w:rsid w:val="0013597A"/>
    <w:rsid w:val="00135AC2"/>
    <w:rsid w:val="001401F0"/>
    <w:rsid w:val="00140F58"/>
    <w:rsid w:val="001421F1"/>
    <w:rsid w:val="001430C6"/>
    <w:rsid w:val="001469BF"/>
    <w:rsid w:val="0015130B"/>
    <w:rsid w:val="00155741"/>
    <w:rsid w:val="00156250"/>
    <w:rsid w:val="0016201C"/>
    <w:rsid w:val="0016463F"/>
    <w:rsid w:val="001647BD"/>
    <w:rsid w:val="001649DF"/>
    <w:rsid w:val="001657B2"/>
    <w:rsid w:val="00170894"/>
    <w:rsid w:val="00170B45"/>
    <w:rsid w:val="001731E9"/>
    <w:rsid w:val="0017349F"/>
    <w:rsid w:val="0017537F"/>
    <w:rsid w:val="00180658"/>
    <w:rsid w:val="001807FE"/>
    <w:rsid w:val="00181A17"/>
    <w:rsid w:val="00181DA7"/>
    <w:rsid w:val="00185F4C"/>
    <w:rsid w:val="00185FAE"/>
    <w:rsid w:val="00192BAB"/>
    <w:rsid w:val="001930DB"/>
    <w:rsid w:val="0019478F"/>
    <w:rsid w:val="001A17DD"/>
    <w:rsid w:val="001A1FBD"/>
    <w:rsid w:val="001A48E9"/>
    <w:rsid w:val="001B0575"/>
    <w:rsid w:val="001B1C86"/>
    <w:rsid w:val="001B561D"/>
    <w:rsid w:val="001B5B89"/>
    <w:rsid w:val="001B7F35"/>
    <w:rsid w:val="001C046D"/>
    <w:rsid w:val="001C7B30"/>
    <w:rsid w:val="001E1F0B"/>
    <w:rsid w:val="001E208A"/>
    <w:rsid w:val="001E7411"/>
    <w:rsid w:val="001E7FAC"/>
    <w:rsid w:val="001F05FE"/>
    <w:rsid w:val="001F1062"/>
    <w:rsid w:val="001F3E03"/>
    <w:rsid w:val="00202414"/>
    <w:rsid w:val="00210410"/>
    <w:rsid w:val="002147EC"/>
    <w:rsid w:val="002154E6"/>
    <w:rsid w:val="002235A4"/>
    <w:rsid w:val="00223E40"/>
    <w:rsid w:val="00226B5B"/>
    <w:rsid w:val="00227AE9"/>
    <w:rsid w:val="00235D0D"/>
    <w:rsid w:val="002440FD"/>
    <w:rsid w:val="00244200"/>
    <w:rsid w:val="00250DF2"/>
    <w:rsid w:val="002556D7"/>
    <w:rsid w:val="00262BDB"/>
    <w:rsid w:val="00263C99"/>
    <w:rsid w:val="00264672"/>
    <w:rsid w:val="00266C60"/>
    <w:rsid w:val="0026799E"/>
    <w:rsid w:val="00270729"/>
    <w:rsid w:val="00271CED"/>
    <w:rsid w:val="002769CA"/>
    <w:rsid w:val="00283538"/>
    <w:rsid w:val="00287CEF"/>
    <w:rsid w:val="00292F50"/>
    <w:rsid w:val="00293A9C"/>
    <w:rsid w:val="00295A14"/>
    <w:rsid w:val="00297F7D"/>
    <w:rsid w:val="002A0D5C"/>
    <w:rsid w:val="002A5AF4"/>
    <w:rsid w:val="002A5D5E"/>
    <w:rsid w:val="002A747D"/>
    <w:rsid w:val="002B02FD"/>
    <w:rsid w:val="002B09BC"/>
    <w:rsid w:val="002B2C13"/>
    <w:rsid w:val="002C0F17"/>
    <w:rsid w:val="002C1003"/>
    <w:rsid w:val="002C1B8C"/>
    <w:rsid w:val="002C4C0A"/>
    <w:rsid w:val="002C5BE0"/>
    <w:rsid w:val="002C6325"/>
    <w:rsid w:val="002C7C05"/>
    <w:rsid w:val="002D39BF"/>
    <w:rsid w:val="002D4814"/>
    <w:rsid w:val="002E150E"/>
    <w:rsid w:val="002E3107"/>
    <w:rsid w:val="002E65E0"/>
    <w:rsid w:val="002E7573"/>
    <w:rsid w:val="002F0043"/>
    <w:rsid w:val="002F22C5"/>
    <w:rsid w:val="002F4F58"/>
    <w:rsid w:val="002F608A"/>
    <w:rsid w:val="002F7B16"/>
    <w:rsid w:val="00301E84"/>
    <w:rsid w:val="00306B78"/>
    <w:rsid w:val="00315F73"/>
    <w:rsid w:val="00322FFA"/>
    <w:rsid w:val="00326DE0"/>
    <w:rsid w:val="00327AEA"/>
    <w:rsid w:val="00334DD0"/>
    <w:rsid w:val="003368CB"/>
    <w:rsid w:val="00336F40"/>
    <w:rsid w:val="0034015D"/>
    <w:rsid w:val="00341BF9"/>
    <w:rsid w:val="003441A9"/>
    <w:rsid w:val="00344F30"/>
    <w:rsid w:val="0034513C"/>
    <w:rsid w:val="00345CDE"/>
    <w:rsid w:val="00347093"/>
    <w:rsid w:val="00347317"/>
    <w:rsid w:val="00354F69"/>
    <w:rsid w:val="00357081"/>
    <w:rsid w:val="003602F2"/>
    <w:rsid w:val="00362B29"/>
    <w:rsid w:val="00365B13"/>
    <w:rsid w:val="003703DD"/>
    <w:rsid w:val="0037654B"/>
    <w:rsid w:val="00376F9A"/>
    <w:rsid w:val="00381A9F"/>
    <w:rsid w:val="00382F58"/>
    <w:rsid w:val="00385DBA"/>
    <w:rsid w:val="003A0064"/>
    <w:rsid w:val="003A00C1"/>
    <w:rsid w:val="003A1235"/>
    <w:rsid w:val="003A1A14"/>
    <w:rsid w:val="003A29CA"/>
    <w:rsid w:val="003A46A6"/>
    <w:rsid w:val="003A6C20"/>
    <w:rsid w:val="003B242E"/>
    <w:rsid w:val="003B4642"/>
    <w:rsid w:val="003C1AE4"/>
    <w:rsid w:val="003C3BBB"/>
    <w:rsid w:val="003C4B3E"/>
    <w:rsid w:val="003C5339"/>
    <w:rsid w:val="003C63AB"/>
    <w:rsid w:val="003C7391"/>
    <w:rsid w:val="003D2592"/>
    <w:rsid w:val="003D380C"/>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0FD6"/>
    <w:rsid w:val="00412667"/>
    <w:rsid w:val="004170D3"/>
    <w:rsid w:val="0042171E"/>
    <w:rsid w:val="00422345"/>
    <w:rsid w:val="004232F9"/>
    <w:rsid w:val="00436951"/>
    <w:rsid w:val="00436AEC"/>
    <w:rsid w:val="0043700C"/>
    <w:rsid w:val="0043732B"/>
    <w:rsid w:val="00437B06"/>
    <w:rsid w:val="004415F1"/>
    <w:rsid w:val="00442B22"/>
    <w:rsid w:val="004439EC"/>
    <w:rsid w:val="004553A0"/>
    <w:rsid w:val="0045649B"/>
    <w:rsid w:val="004602F3"/>
    <w:rsid w:val="00460724"/>
    <w:rsid w:val="004615C0"/>
    <w:rsid w:val="00464E4A"/>
    <w:rsid w:val="00465AD7"/>
    <w:rsid w:val="00470DEE"/>
    <w:rsid w:val="00470F7E"/>
    <w:rsid w:val="00471168"/>
    <w:rsid w:val="004714ED"/>
    <w:rsid w:val="00472FA1"/>
    <w:rsid w:val="004734BC"/>
    <w:rsid w:val="00473BF8"/>
    <w:rsid w:val="00474577"/>
    <w:rsid w:val="0047463E"/>
    <w:rsid w:val="00475ACD"/>
    <w:rsid w:val="00482C92"/>
    <w:rsid w:val="0049036C"/>
    <w:rsid w:val="004912B8"/>
    <w:rsid w:val="00495C06"/>
    <w:rsid w:val="004A21B1"/>
    <w:rsid w:val="004A7544"/>
    <w:rsid w:val="004B4533"/>
    <w:rsid w:val="004C1958"/>
    <w:rsid w:val="004C2268"/>
    <w:rsid w:val="004C2E1C"/>
    <w:rsid w:val="004C3AAE"/>
    <w:rsid w:val="004C71EF"/>
    <w:rsid w:val="004D324F"/>
    <w:rsid w:val="004D40E9"/>
    <w:rsid w:val="004D615D"/>
    <w:rsid w:val="004D6A03"/>
    <w:rsid w:val="004D74A4"/>
    <w:rsid w:val="004D74D0"/>
    <w:rsid w:val="004E0A7F"/>
    <w:rsid w:val="004E1674"/>
    <w:rsid w:val="004E1A3E"/>
    <w:rsid w:val="004E3E3F"/>
    <w:rsid w:val="004E5A0C"/>
    <w:rsid w:val="004E5FF6"/>
    <w:rsid w:val="004F1957"/>
    <w:rsid w:val="004F2214"/>
    <w:rsid w:val="004F28A8"/>
    <w:rsid w:val="00500F35"/>
    <w:rsid w:val="00504894"/>
    <w:rsid w:val="005103A2"/>
    <w:rsid w:val="00510B88"/>
    <w:rsid w:val="00512337"/>
    <w:rsid w:val="0052143F"/>
    <w:rsid w:val="00524775"/>
    <w:rsid w:val="00525B2B"/>
    <w:rsid w:val="00526DAC"/>
    <w:rsid w:val="00530338"/>
    <w:rsid w:val="00535B77"/>
    <w:rsid w:val="00541D9F"/>
    <w:rsid w:val="00544F49"/>
    <w:rsid w:val="00545EDE"/>
    <w:rsid w:val="005665A3"/>
    <w:rsid w:val="00570EA7"/>
    <w:rsid w:val="005726FA"/>
    <w:rsid w:val="00572E9C"/>
    <w:rsid w:val="005760EB"/>
    <w:rsid w:val="0058057F"/>
    <w:rsid w:val="00582040"/>
    <w:rsid w:val="00586F10"/>
    <w:rsid w:val="00590C6A"/>
    <w:rsid w:val="00591D11"/>
    <w:rsid w:val="00592828"/>
    <w:rsid w:val="005A0627"/>
    <w:rsid w:val="005A144D"/>
    <w:rsid w:val="005A7B9E"/>
    <w:rsid w:val="005B353C"/>
    <w:rsid w:val="005B3F15"/>
    <w:rsid w:val="005C008A"/>
    <w:rsid w:val="005C2C13"/>
    <w:rsid w:val="005C43D2"/>
    <w:rsid w:val="005C5262"/>
    <w:rsid w:val="005C6222"/>
    <w:rsid w:val="005C6641"/>
    <w:rsid w:val="005C7018"/>
    <w:rsid w:val="005C73D6"/>
    <w:rsid w:val="005D71D6"/>
    <w:rsid w:val="005D73D4"/>
    <w:rsid w:val="005E0A34"/>
    <w:rsid w:val="005E28BA"/>
    <w:rsid w:val="005E3961"/>
    <w:rsid w:val="005E6242"/>
    <w:rsid w:val="005E72B9"/>
    <w:rsid w:val="005E790E"/>
    <w:rsid w:val="005F5714"/>
    <w:rsid w:val="005F7A67"/>
    <w:rsid w:val="006017C0"/>
    <w:rsid w:val="006025AA"/>
    <w:rsid w:val="0060602C"/>
    <w:rsid w:val="00613CB8"/>
    <w:rsid w:val="00621509"/>
    <w:rsid w:val="00623A2B"/>
    <w:rsid w:val="00624D7B"/>
    <w:rsid w:val="006262E1"/>
    <w:rsid w:val="00627574"/>
    <w:rsid w:val="006307B8"/>
    <w:rsid w:val="00632104"/>
    <w:rsid w:val="006328D6"/>
    <w:rsid w:val="00635904"/>
    <w:rsid w:val="00635E6C"/>
    <w:rsid w:val="006371F3"/>
    <w:rsid w:val="00642A7A"/>
    <w:rsid w:val="00643A6D"/>
    <w:rsid w:val="00646FCC"/>
    <w:rsid w:val="00651FBF"/>
    <w:rsid w:val="00654148"/>
    <w:rsid w:val="00654D28"/>
    <w:rsid w:val="0066254F"/>
    <w:rsid w:val="00662EBF"/>
    <w:rsid w:val="006702FB"/>
    <w:rsid w:val="00673A50"/>
    <w:rsid w:val="006761B0"/>
    <w:rsid w:val="00676EA5"/>
    <w:rsid w:val="006779E3"/>
    <w:rsid w:val="00681424"/>
    <w:rsid w:val="0068199B"/>
    <w:rsid w:val="006869CF"/>
    <w:rsid w:val="00691559"/>
    <w:rsid w:val="006972CB"/>
    <w:rsid w:val="006B0EB2"/>
    <w:rsid w:val="006B3679"/>
    <w:rsid w:val="006B533D"/>
    <w:rsid w:val="006C3292"/>
    <w:rsid w:val="006C412E"/>
    <w:rsid w:val="006D4B6F"/>
    <w:rsid w:val="006D6337"/>
    <w:rsid w:val="006E0FE9"/>
    <w:rsid w:val="006E32B0"/>
    <w:rsid w:val="006E35FE"/>
    <w:rsid w:val="006E4873"/>
    <w:rsid w:val="006E54DC"/>
    <w:rsid w:val="006E5D9F"/>
    <w:rsid w:val="006E5FBA"/>
    <w:rsid w:val="006F0433"/>
    <w:rsid w:val="006F2E84"/>
    <w:rsid w:val="006F344B"/>
    <w:rsid w:val="006F431A"/>
    <w:rsid w:val="006F6817"/>
    <w:rsid w:val="007111C0"/>
    <w:rsid w:val="00712B51"/>
    <w:rsid w:val="00713876"/>
    <w:rsid w:val="00714A92"/>
    <w:rsid w:val="00724060"/>
    <w:rsid w:val="00724957"/>
    <w:rsid w:val="00730B34"/>
    <w:rsid w:val="00732C82"/>
    <w:rsid w:val="00734D44"/>
    <w:rsid w:val="00737ACC"/>
    <w:rsid w:val="00745121"/>
    <w:rsid w:val="00747C40"/>
    <w:rsid w:val="00770D20"/>
    <w:rsid w:val="00770F90"/>
    <w:rsid w:val="007744C4"/>
    <w:rsid w:val="00775619"/>
    <w:rsid w:val="00776382"/>
    <w:rsid w:val="00777D93"/>
    <w:rsid w:val="00780417"/>
    <w:rsid w:val="007870D9"/>
    <w:rsid w:val="00787239"/>
    <w:rsid w:val="007910BF"/>
    <w:rsid w:val="00791574"/>
    <w:rsid w:val="00795979"/>
    <w:rsid w:val="007967DA"/>
    <w:rsid w:val="007A4189"/>
    <w:rsid w:val="007B063E"/>
    <w:rsid w:val="007B13A9"/>
    <w:rsid w:val="007C0B8D"/>
    <w:rsid w:val="007C0F2A"/>
    <w:rsid w:val="007C37CE"/>
    <w:rsid w:val="007C42E1"/>
    <w:rsid w:val="007C5390"/>
    <w:rsid w:val="007C568E"/>
    <w:rsid w:val="007C760E"/>
    <w:rsid w:val="007D4767"/>
    <w:rsid w:val="007D56E6"/>
    <w:rsid w:val="007E05B9"/>
    <w:rsid w:val="007E0E5F"/>
    <w:rsid w:val="007E7E9B"/>
    <w:rsid w:val="007F0764"/>
    <w:rsid w:val="007F10BD"/>
    <w:rsid w:val="007F45D3"/>
    <w:rsid w:val="007F4955"/>
    <w:rsid w:val="007F5BFC"/>
    <w:rsid w:val="00801419"/>
    <w:rsid w:val="00801D50"/>
    <w:rsid w:val="0082123A"/>
    <w:rsid w:val="008212A3"/>
    <w:rsid w:val="00824732"/>
    <w:rsid w:val="008250A7"/>
    <w:rsid w:val="008276F3"/>
    <w:rsid w:val="0083230F"/>
    <w:rsid w:val="00833C44"/>
    <w:rsid w:val="008351B8"/>
    <w:rsid w:val="00836984"/>
    <w:rsid w:val="0084427C"/>
    <w:rsid w:val="008444E2"/>
    <w:rsid w:val="0084778B"/>
    <w:rsid w:val="00847A3B"/>
    <w:rsid w:val="00847E14"/>
    <w:rsid w:val="0085579C"/>
    <w:rsid w:val="00857EA3"/>
    <w:rsid w:val="008602F5"/>
    <w:rsid w:val="008622FD"/>
    <w:rsid w:val="00862E7B"/>
    <w:rsid w:val="00865E6C"/>
    <w:rsid w:val="00866DA6"/>
    <w:rsid w:val="00872C2B"/>
    <w:rsid w:val="00875F12"/>
    <w:rsid w:val="0087717A"/>
    <w:rsid w:val="00880105"/>
    <w:rsid w:val="00881761"/>
    <w:rsid w:val="0088440E"/>
    <w:rsid w:val="008864A8"/>
    <w:rsid w:val="00891092"/>
    <w:rsid w:val="008940A3"/>
    <w:rsid w:val="008954F9"/>
    <w:rsid w:val="0089564A"/>
    <w:rsid w:val="008960FD"/>
    <w:rsid w:val="008A1043"/>
    <w:rsid w:val="008A19D7"/>
    <w:rsid w:val="008A3041"/>
    <w:rsid w:val="008A4F4B"/>
    <w:rsid w:val="008A6D58"/>
    <w:rsid w:val="008A6D6B"/>
    <w:rsid w:val="008B0633"/>
    <w:rsid w:val="008B2D64"/>
    <w:rsid w:val="008B67B1"/>
    <w:rsid w:val="008C678A"/>
    <w:rsid w:val="008D0977"/>
    <w:rsid w:val="008D4548"/>
    <w:rsid w:val="008E492E"/>
    <w:rsid w:val="008E7719"/>
    <w:rsid w:val="008F08E1"/>
    <w:rsid w:val="008F323D"/>
    <w:rsid w:val="008F4057"/>
    <w:rsid w:val="009001C1"/>
    <w:rsid w:val="00900F2E"/>
    <w:rsid w:val="00901A2F"/>
    <w:rsid w:val="00902534"/>
    <w:rsid w:val="00902799"/>
    <w:rsid w:val="00902DB0"/>
    <w:rsid w:val="009034D4"/>
    <w:rsid w:val="00904AD7"/>
    <w:rsid w:val="00905AA3"/>
    <w:rsid w:val="00905B64"/>
    <w:rsid w:val="00906731"/>
    <w:rsid w:val="009068CF"/>
    <w:rsid w:val="00912169"/>
    <w:rsid w:val="009157D1"/>
    <w:rsid w:val="00916CB5"/>
    <w:rsid w:val="009179FB"/>
    <w:rsid w:val="0092161C"/>
    <w:rsid w:val="00923DEA"/>
    <w:rsid w:val="0093005E"/>
    <w:rsid w:val="0093222D"/>
    <w:rsid w:val="00933605"/>
    <w:rsid w:val="0093420F"/>
    <w:rsid w:val="00936148"/>
    <w:rsid w:val="00936946"/>
    <w:rsid w:val="00940BA1"/>
    <w:rsid w:val="0094348B"/>
    <w:rsid w:val="00943C88"/>
    <w:rsid w:val="009475A8"/>
    <w:rsid w:val="009548D6"/>
    <w:rsid w:val="009571F2"/>
    <w:rsid w:val="00960F1F"/>
    <w:rsid w:val="009624D7"/>
    <w:rsid w:val="009627B5"/>
    <w:rsid w:val="0096643E"/>
    <w:rsid w:val="009666FA"/>
    <w:rsid w:val="00967805"/>
    <w:rsid w:val="009714EB"/>
    <w:rsid w:val="00971A00"/>
    <w:rsid w:val="0097334A"/>
    <w:rsid w:val="0097511B"/>
    <w:rsid w:val="00976287"/>
    <w:rsid w:val="00976855"/>
    <w:rsid w:val="00980931"/>
    <w:rsid w:val="00980BF7"/>
    <w:rsid w:val="00980CA9"/>
    <w:rsid w:val="0099665A"/>
    <w:rsid w:val="00997865"/>
    <w:rsid w:val="009A539E"/>
    <w:rsid w:val="009A6621"/>
    <w:rsid w:val="009A79A5"/>
    <w:rsid w:val="009B0501"/>
    <w:rsid w:val="009B07BF"/>
    <w:rsid w:val="009B203D"/>
    <w:rsid w:val="009B2AD3"/>
    <w:rsid w:val="009B2D2C"/>
    <w:rsid w:val="009B3043"/>
    <w:rsid w:val="009C336E"/>
    <w:rsid w:val="009C4B52"/>
    <w:rsid w:val="009C6BCD"/>
    <w:rsid w:val="009C7BB7"/>
    <w:rsid w:val="009D41C3"/>
    <w:rsid w:val="009D67A9"/>
    <w:rsid w:val="009E04A4"/>
    <w:rsid w:val="009E0E8A"/>
    <w:rsid w:val="009E2D2B"/>
    <w:rsid w:val="009E3400"/>
    <w:rsid w:val="009E35A9"/>
    <w:rsid w:val="009E3824"/>
    <w:rsid w:val="009E4568"/>
    <w:rsid w:val="009E663B"/>
    <w:rsid w:val="009F35EF"/>
    <w:rsid w:val="009F3B85"/>
    <w:rsid w:val="009F7094"/>
    <w:rsid w:val="00A01FFF"/>
    <w:rsid w:val="00A06EBC"/>
    <w:rsid w:val="00A14773"/>
    <w:rsid w:val="00A221D3"/>
    <w:rsid w:val="00A27B12"/>
    <w:rsid w:val="00A307B2"/>
    <w:rsid w:val="00A31E04"/>
    <w:rsid w:val="00A34414"/>
    <w:rsid w:val="00A35967"/>
    <w:rsid w:val="00A378B8"/>
    <w:rsid w:val="00A415FC"/>
    <w:rsid w:val="00A42E6B"/>
    <w:rsid w:val="00A42F0C"/>
    <w:rsid w:val="00A437D9"/>
    <w:rsid w:val="00A46828"/>
    <w:rsid w:val="00A46DA6"/>
    <w:rsid w:val="00A50640"/>
    <w:rsid w:val="00A54AC7"/>
    <w:rsid w:val="00A60E28"/>
    <w:rsid w:val="00A63436"/>
    <w:rsid w:val="00A63ADB"/>
    <w:rsid w:val="00A66EA2"/>
    <w:rsid w:val="00A73BF7"/>
    <w:rsid w:val="00A74064"/>
    <w:rsid w:val="00A76F71"/>
    <w:rsid w:val="00A7773D"/>
    <w:rsid w:val="00A81112"/>
    <w:rsid w:val="00A8334F"/>
    <w:rsid w:val="00A868F0"/>
    <w:rsid w:val="00A87D1F"/>
    <w:rsid w:val="00A902A7"/>
    <w:rsid w:val="00A9540B"/>
    <w:rsid w:val="00AA2D63"/>
    <w:rsid w:val="00AA7DCE"/>
    <w:rsid w:val="00AB4B7A"/>
    <w:rsid w:val="00AC3194"/>
    <w:rsid w:val="00AC35C6"/>
    <w:rsid w:val="00AC40A4"/>
    <w:rsid w:val="00AD0AE2"/>
    <w:rsid w:val="00AD2A9D"/>
    <w:rsid w:val="00AD4036"/>
    <w:rsid w:val="00AD7A68"/>
    <w:rsid w:val="00AE1DB5"/>
    <w:rsid w:val="00AE3E9C"/>
    <w:rsid w:val="00AE4168"/>
    <w:rsid w:val="00AE47FC"/>
    <w:rsid w:val="00AE68AF"/>
    <w:rsid w:val="00AE7E2D"/>
    <w:rsid w:val="00B02BFB"/>
    <w:rsid w:val="00B0586B"/>
    <w:rsid w:val="00B10BC4"/>
    <w:rsid w:val="00B14E92"/>
    <w:rsid w:val="00B15134"/>
    <w:rsid w:val="00B25247"/>
    <w:rsid w:val="00B27BE3"/>
    <w:rsid w:val="00B332A6"/>
    <w:rsid w:val="00B332EE"/>
    <w:rsid w:val="00B34672"/>
    <w:rsid w:val="00B3598D"/>
    <w:rsid w:val="00B35E19"/>
    <w:rsid w:val="00B36B3E"/>
    <w:rsid w:val="00B36B4E"/>
    <w:rsid w:val="00B464F1"/>
    <w:rsid w:val="00B51BB7"/>
    <w:rsid w:val="00B5304F"/>
    <w:rsid w:val="00B554B4"/>
    <w:rsid w:val="00B609F5"/>
    <w:rsid w:val="00B617D5"/>
    <w:rsid w:val="00B751C6"/>
    <w:rsid w:val="00B7561D"/>
    <w:rsid w:val="00B75A5A"/>
    <w:rsid w:val="00B7713E"/>
    <w:rsid w:val="00B80E24"/>
    <w:rsid w:val="00B83DA9"/>
    <w:rsid w:val="00B907DD"/>
    <w:rsid w:val="00BA04AF"/>
    <w:rsid w:val="00BA404F"/>
    <w:rsid w:val="00BA46C8"/>
    <w:rsid w:val="00BA471B"/>
    <w:rsid w:val="00BA508C"/>
    <w:rsid w:val="00BA7D2D"/>
    <w:rsid w:val="00BC0FEA"/>
    <w:rsid w:val="00BC3A01"/>
    <w:rsid w:val="00BC4AF6"/>
    <w:rsid w:val="00BD13CC"/>
    <w:rsid w:val="00BD1BB9"/>
    <w:rsid w:val="00BD4600"/>
    <w:rsid w:val="00BD649E"/>
    <w:rsid w:val="00BD7720"/>
    <w:rsid w:val="00BE16E2"/>
    <w:rsid w:val="00BE1A45"/>
    <w:rsid w:val="00BE267E"/>
    <w:rsid w:val="00BE5102"/>
    <w:rsid w:val="00BE52C3"/>
    <w:rsid w:val="00BF1B3C"/>
    <w:rsid w:val="00BF52AB"/>
    <w:rsid w:val="00BF5F2A"/>
    <w:rsid w:val="00BF6452"/>
    <w:rsid w:val="00BF7186"/>
    <w:rsid w:val="00C06160"/>
    <w:rsid w:val="00C1178F"/>
    <w:rsid w:val="00C1334A"/>
    <w:rsid w:val="00C139A1"/>
    <w:rsid w:val="00C14DEA"/>
    <w:rsid w:val="00C204DA"/>
    <w:rsid w:val="00C26F5B"/>
    <w:rsid w:val="00C30D98"/>
    <w:rsid w:val="00C32679"/>
    <w:rsid w:val="00C36558"/>
    <w:rsid w:val="00C45871"/>
    <w:rsid w:val="00C51DBB"/>
    <w:rsid w:val="00C52B9A"/>
    <w:rsid w:val="00C52C39"/>
    <w:rsid w:val="00C65E10"/>
    <w:rsid w:val="00C65E2D"/>
    <w:rsid w:val="00C67463"/>
    <w:rsid w:val="00C67909"/>
    <w:rsid w:val="00C67D56"/>
    <w:rsid w:val="00C7226C"/>
    <w:rsid w:val="00C72A81"/>
    <w:rsid w:val="00C766D2"/>
    <w:rsid w:val="00C80C7A"/>
    <w:rsid w:val="00C82EF0"/>
    <w:rsid w:val="00C83FB7"/>
    <w:rsid w:val="00C85E26"/>
    <w:rsid w:val="00C93ECD"/>
    <w:rsid w:val="00C94C35"/>
    <w:rsid w:val="00C95DB1"/>
    <w:rsid w:val="00CA22DD"/>
    <w:rsid w:val="00CB49EB"/>
    <w:rsid w:val="00CB59A9"/>
    <w:rsid w:val="00CB6BB7"/>
    <w:rsid w:val="00CC01AD"/>
    <w:rsid w:val="00CC23A3"/>
    <w:rsid w:val="00CD735E"/>
    <w:rsid w:val="00CE12F1"/>
    <w:rsid w:val="00CE637F"/>
    <w:rsid w:val="00CF7FFC"/>
    <w:rsid w:val="00D02618"/>
    <w:rsid w:val="00D05C43"/>
    <w:rsid w:val="00D15BAD"/>
    <w:rsid w:val="00D16237"/>
    <w:rsid w:val="00D17AB3"/>
    <w:rsid w:val="00D20619"/>
    <w:rsid w:val="00D255DB"/>
    <w:rsid w:val="00D317FB"/>
    <w:rsid w:val="00D3590F"/>
    <w:rsid w:val="00D451E7"/>
    <w:rsid w:val="00D46821"/>
    <w:rsid w:val="00D523B2"/>
    <w:rsid w:val="00D55D63"/>
    <w:rsid w:val="00D56CE3"/>
    <w:rsid w:val="00D57B45"/>
    <w:rsid w:val="00D64D13"/>
    <w:rsid w:val="00D6552B"/>
    <w:rsid w:val="00D673EB"/>
    <w:rsid w:val="00D72E9D"/>
    <w:rsid w:val="00D7390A"/>
    <w:rsid w:val="00D818FB"/>
    <w:rsid w:val="00D83A2C"/>
    <w:rsid w:val="00D869A4"/>
    <w:rsid w:val="00D86DB9"/>
    <w:rsid w:val="00D9105B"/>
    <w:rsid w:val="00D939B6"/>
    <w:rsid w:val="00D95D76"/>
    <w:rsid w:val="00DA6151"/>
    <w:rsid w:val="00DA7EA9"/>
    <w:rsid w:val="00DB6643"/>
    <w:rsid w:val="00DC15C3"/>
    <w:rsid w:val="00DC3E41"/>
    <w:rsid w:val="00DC4F88"/>
    <w:rsid w:val="00DD23C9"/>
    <w:rsid w:val="00DD2983"/>
    <w:rsid w:val="00DD67E6"/>
    <w:rsid w:val="00DE0496"/>
    <w:rsid w:val="00DE3831"/>
    <w:rsid w:val="00DE571C"/>
    <w:rsid w:val="00DE5750"/>
    <w:rsid w:val="00DF0807"/>
    <w:rsid w:val="00DF124C"/>
    <w:rsid w:val="00DF6D7C"/>
    <w:rsid w:val="00E018D1"/>
    <w:rsid w:val="00E05A65"/>
    <w:rsid w:val="00E06944"/>
    <w:rsid w:val="00E07DFC"/>
    <w:rsid w:val="00E07F3F"/>
    <w:rsid w:val="00E13FC6"/>
    <w:rsid w:val="00E22148"/>
    <w:rsid w:val="00E244C2"/>
    <w:rsid w:val="00E24B73"/>
    <w:rsid w:val="00E263B6"/>
    <w:rsid w:val="00E2730E"/>
    <w:rsid w:val="00E3671B"/>
    <w:rsid w:val="00E4174D"/>
    <w:rsid w:val="00E44997"/>
    <w:rsid w:val="00E51097"/>
    <w:rsid w:val="00E56222"/>
    <w:rsid w:val="00E6316B"/>
    <w:rsid w:val="00E70D2A"/>
    <w:rsid w:val="00E7119B"/>
    <w:rsid w:val="00E71563"/>
    <w:rsid w:val="00E7167F"/>
    <w:rsid w:val="00E7335F"/>
    <w:rsid w:val="00E73D21"/>
    <w:rsid w:val="00E76E86"/>
    <w:rsid w:val="00E7787B"/>
    <w:rsid w:val="00E80A37"/>
    <w:rsid w:val="00E8794B"/>
    <w:rsid w:val="00E937BF"/>
    <w:rsid w:val="00E93ACE"/>
    <w:rsid w:val="00E94A97"/>
    <w:rsid w:val="00E9568F"/>
    <w:rsid w:val="00E959C9"/>
    <w:rsid w:val="00E960CB"/>
    <w:rsid w:val="00EA075A"/>
    <w:rsid w:val="00EA0BD9"/>
    <w:rsid w:val="00EA22B5"/>
    <w:rsid w:val="00EA3466"/>
    <w:rsid w:val="00EA3AC6"/>
    <w:rsid w:val="00EA6D52"/>
    <w:rsid w:val="00EA7B57"/>
    <w:rsid w:val="00EB04E6"/>
    <w:rsid w:val="00EB36E8"/>
    <w:rsid w:val="00EB500D"/>
    <w:rsid w:val="00EB6393"/>
    <w:rsid w:val="00EB6651"/>
    <w:rsid w:val="00EB7202"/>
    <w:rsid w:val="00EC0FB6"/>
    <w:rsid w:val="00EC43FD"/>
    <w:rsid w:val="00ED03A4"/>
    <w:rsid w:val="00ED3F22"/>
    <w:rsid w:val="00EE2EEB"/>
    <w:rsid w:val="00EE3055"/>
    <w:rsid w:val="00EE6A6B"/>
    <w:rsid w:val="00EE7C9C"/>
    <w:rsid w:val="00EF1E1B"/>
    <w:rsid w:val="00F031A1"/>
    <w:rsid w:val="00F03DFC"/>
    <w:rsid w:val="00F04F1D"/>
    <w:rsid w:val="00F1406E"/>
    <w:rsid w:val="00F145D8"/>
    <w:rsid w:val="00F22D0F"/>
    <w:rsid w:val="00F23F88"/>
    <w:rsid w:val="00F255FF"/>
    <w:rsid w:val="00F312EE"/>
    <w:rsid w:val="00F325EE"/>
    <w:rsid w:val="00F333EB"/>
    <w:rsid w:val="00F343FC"/>
    <w:rsid w:val="00F34D1D"/>
    <w:rsid w:val="00F36AAF"/>
    <w:rsid w:val="00F36C1C"/>
    <w:rsid w:val="00F3758B"/>
    <w:rsid w:val="00F37F34"/>
    <w:rsid w:val="00F425AC"/>
    <w:rsid w:val="00F42863"/>
    <w:rsid w:val="00F54089"/>
    <w:rsid w:val="00F6062A"/>
    <w:rsid w:val="00F65452"/>
    <w:rsid w:val="00F66217"/>
    <w:rsid w:val="00F675F8"/>
    <w:rsid w:val="00F71042"/>
    <w:rsid w:val="00F80041"/>
    <w:rsid w:val="00F803D5"/>
    <w:rsid w:val="00F80FDB"/>
    <w:rsid w:val="00F82200"/>
    <w:rsid w:val="00F832C1"/>
    <w:rsid w:val="00F83C52"/>
    <w:rsid w:val="00F85E45"/>
    <w:rsid w:val="00F916E7"/>
    <w:rsid w:val="00F93FA6"/>
    <w:rsid w:val="00F959CF"/>
    <w:rsid w:val="00F97420"/>
    <w:rsid w:val="00FA26E6"/>
    <w:rsid w:val="00FA6B2B"/>
    <w:rsid w:val="00FB1DD8"/>
    <w:rsid w:val="00FB4126"/>
    <w:rsid w:val="00FB7DD5"/>
    <w:rsid w:val="00FC0FA6"/>
    <w:rsid w:val="00FC1625"/>
    <w:rsid w:val="00FC225D"/>
    <w:rsid w:val="00FC2A95"/>
    <w:rsid w:val="00FC36DB"/>
    <w:rsid w:val="00FC4E3E"/>
    <w:rsid w:val="00FC4E59"/>
    <w:rsid w:val="00FC50FC"/>
    <w:rsid w:val="00FC7193"/>
    <w:rsid w:val="00FD2A7E"/>
    <w:rsid w:val="00FD2BB7"/>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93197"/>
  <w15:docId w15:val="{8F5522F4-81DB-4DDF-8E64-B244BD89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 w:type="character" w:styleId="HTMLCode">
    <w:name w:val="HTML Code"/>
    <w:basedOn w:val="DefaultParagraphFont"/>
    <w:uiPriority w:val="99"/>
    <w:semiHidden/>
    <w:unhideWhenUsed/>
    <w:rsid w:val="00582040"/>
    <w:rPr>
      <w:rFonts w:ascii="Courier New" w:eastAsia="Times New Roman" w:hAnsi="Courier New" w:cs="Courier New"/>
      <w:sz w:val="20"/>
      <w:szCs w:val="20"/>
    </w:rPr>
  </w:style>
  <w:style w:type="character" w:customStyle="1" w:styleId="pl-st">
    <w:name w:val="pl-st"/>
    <w:basedOn w:val="DefaultParagraphFont"/>
    <w:rsid w:val="005C5262"/>
  </w:style>
  <w:style w:type="character" w:customStyle="1" w:styleId="pl-s3">
    <w:name w:val="pl-s3"/>
    <w:basedOn w:val="DefaultParagraphFont"/>
    <w:rsid w:val="005C5262"/>
  </w:style>
  <w:style w:type="paragraph" w:customStyle="1" w:styleId="SP13196838">
    <w:name w:val="SP.13.196838"/>
    <w:basedOn w:val="Default"/>
    <w:next w:val="Default"/>
    <w:uiPriority w:val="99"/>
    <w:rsid w:val="008A3041"/>
    <w:pPr>
      <w:adjustRightInd w:val="0"/>
    </w:pPr>
    <w:rPr>
      <w:rFonts w:ascii="Arial" w:eastAsia="SimSun" w:hAnsi="Arial" w:cs="Arial"/>
      <w:color w:val="auto"/>
      <w:lang w:bidi="he-IL"/>
    </w:rPr>
  </w:style>
  <w:style w:type="paragraph" w:customStyle="1" w:styleId="SP13196762">
    <w:name w:val="SP.13.196762"/>
    <w:basedOn w:val="Default"/>
    <w:next w:val="Default"/>
    <w:uiPriority w:val="99"/>
    <w:rsid w:val="008A3041"/>
    <w:pPr>
      <w:adjustRightInd w:val="0"/>
    </w:pPr>
    <w:rPr>
      <w:rFonts w:ascii="Arial" w:eastAsia="SimSun" w:hAnsi="Arial" w:cs="Arial"/>
      <w:color w:val="auto"/>
      <w:lang w:bidi="he-IL"/>
    </w:rPr>
  </w:style>
  <w:style w:type="character" w:customStyle="1" w:styleId="SC1398315">
    <w:name w:val="SC.13.98315"/>
    <w:uiPriority w:val="99"/>
    <w:rsid w:val="008A3041"/>
    <w:rPr>
      <w:b/>
      <w:bCs/>
      <w:color w:val="000000"/>
    </w:rPr>
  </w:style>
  <w:style w:type="paragraph" w:customStyle="1" w:styleId="SP13196747">
    <w:name w:val="SP.13.196747"/>
    <w:basedOn w:val="Default"/>
    <w:next w:val="Default"/>
    <w:uiPriority w:val="99"/>
    <w:rsid w:val="008A3041"/>
    <w:pPr>
      <w:adjustRightInd w:val="0"/>
    </w:pPr>
    <w:rPr>
      <w:rFonts w:ascii="Arial" w:eastAsia="SimSun" w:hAnsi="Arial" w:cs="Arial"/>
      <w:color w:val="auto"/>
      <w:lang w:bidi="he-IL"/>
    </w:rPr>
  </w:style>
  <w:style w:type="character" w:customStyle="1" w:styleId="SC1398306">
    <w:name w:val="SC.13.98306"/>
    <w:uiPriority w:val="99"/>
    <w:rsid w:val="008A3041"/>
    <w:rPr>
      <w:rFonts w:ascii="Times New Roman" w:hAnsi="Times New Roman" w:cs="Times New Roman"/>
      <w:color w:val="000000"/>
      <w:sz w:val="22"/>
      <w:szCs w:val="22"/>
    </w:rPr>
  </w:style>
  <w:style w:type="paragraph" w:styleId="TOC3">
    <w:name w:val="toc 3"/>
    <w:basedOn w:val="Normal"/>
    <w:next w:val="Normal"/>
    <w:autoRedefine/>
    <w:uiPriority w:val="39"/>
    <w:unhideWhenUsed/>
    <w:rsid w:val="009624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7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Microsoft_Visio_2003-2010_Drawing1.vsd"/><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emf"/><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Microsoft_Visio_2003-2010_Drawing.vsd"/><Relationship Id="rId32" Type="http://schemas.openxmlformats.org/officeDocument/2006/relationships/oleObject" Target="embeddings/Microsoft_Visio_2003-2010_Drawing3.vsd"/><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oleObject" Target="embeddings/Microsoft_Visio_2003-2010_Drawing2.vsd"/><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4.emf"/><Relationship Id="rId30" Type="http://schemas.openxmlformats.org/officeDocument/2006/relationships/package" Target="embeddings/Microsoft_Visio_Drawing.vsdx"/><Relationship Id="rId35" Type="http://schemas.microsoft.com/office/2011/relationships/people" Target="peop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BB7B74CF-EFE9-4981-A160-4C97881B138D}">
  <ds:schemaRefs>
    <ds:schemaRef ds:uri="http://schemas.openxmlformats.org/officeDocument/2006/bibliography"/>
  </ds:schemaRefs>
</ds:datastoreItem>
</file>

<file path=customXml/itemProps5.xml><?xml version="1.0" encoding="utf-8"?>
<ds:datastoreItem xmlns:ds="http://schemas.openxmlformats.org/officeDocument/2006/customXml" ds:itemID="{1770E58A-9B05-41CF-9E6D-CD6D12FD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Meshchaninov</dc:creator>
  <cp:keywords>No Restrictions</cp:keywords>
  <cp:lastModifiedBy>Wenda Ni</cp:lastModifiedBy>
  <cp:revision>56</cp:revision>
  <dcterms:created xsi:type="dcterms:W3CDTF">2015-05-20T09:54:00Z</dcterms:created>
  <dcterms:modified xsi:type="dcterms:W3CDTF">2019-07-18T23:59:00Z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3aad22ce-2d2e-4140-b95d-434746929a1b</vt:lpwstr>
  </property>
  <property fmtid="{D5CDD505-2E9C-101B-9397-08002B2CF9AE}" pid="10" name="DellClassification">
    <vt:lpwstr>No Restrictions</vt:lpwstr>
  </property>
  <property fmtid="{D5CDD505-2E9C-101B-9397-08002B2CF9AE}" pid="11" name="DellSubLabels">
    <vt:lpwstr/>
  </property>
  <property fmtid="{D5CDD505-2E9C-101B-9397-08002B2CF9AE}" pid="12" name="MSIP_Label_f42aa342-8706-4288-bd11-ebb85995028c_Enabled">
    <vt:lpwstr>True</vt:lpwstr>
  </property>
  <property fmtid="{D5CDD505-2E9C-101B-9397-08002B2CF9AE}" pid="13" name="MSIP_Label_f42aa342-8706-4288-bd11-ebb85995028c_SiteId">
    <vt:lpwstr>72f988bf-86f1-41af-91ab-2d7cd011db47</vt:lpwstr>
  </property>
  <property fmtid="{D5CDD505-2E9C-101B-9397-08002B2CF9AE}" pid="14" name="MSIP_Label_f42aa342-8706-4288-bd11-ebb85995028c_Owner">
    <vt:lpwstr>wenni@microsoft.com</vt:lpwstr>
  </property>
  <property fmtid="{D5CDD505-2E9C-101B-9397-08002B2CF9AE}" pid="15" name="MSIP_Label_f42aa342-8706-4288-bd11-ebb85995028c_SetDate">
    <vt:lpwstr>2019-07-18T21:56:49.6362621Z</vt:lpwstr>
  </property>
  <property fmtid="{D5CDD505-2E9C-101B-9397-08002B2CF9AE}" pid="16" name="MSIP_Label_f42aa342-8706-4288-bd11-ebb85995028c_Name">
    <vt:lpwstr>General</vt:lpwstr>
  </property>
  <property fmtid="{D5CDD505-2E9C-101B-9397-08002B2CF9AE}" pid="17" name="MSIP_Label_f42aa342-8706-4288-bd11-ebb85995028c_Application">
    <vt:lpwstr>Microsoft Azure Information Protection</vt:lpwstr>
  </property>
  <property fmtid="{D5CDD505-2E9C-101B-9397-08002B2CF9AE}" pid="18" name="MSIP_Label_f42aa342-8706-4288-bd11-ebb85995028c_ActionId">
    <vt:lpwstr>3a640cb4-3e76-46f5-9c86-e9ce8d9d3882</vt:lpwstr>
  </property>
  <property fmtid="{D5CDD505-2E9C-101B-9397-08002B2CF9AE}" pid="19" name="MSIP_Label_f42aa342-8706-4288-bd11-ebb85995028c_Extended_MSFT_Method">
    <vt:lpwstr>Automatic</vt:lpwstr>
  </property>
  <property fmtid="{D5CDD505-2E9C-101B-9397-08002B2CF9AE}" pid="20" name="Sensitivity">
    <vt:lpwstr>General</vt:lpwstr>
  </property>
</Properties>
</file>